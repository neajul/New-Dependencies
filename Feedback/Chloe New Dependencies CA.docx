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1C6B7" w14:textId="77777777" w:rsidR="002854ED" w:rsidRPr="002854ED" w:rsidRDefault="002854ED" w:rsidP="002854ED">
      <w:pPr>
        <w:shd w:val="clear" w:color="auto" w:fill="FFFFFF"/>
        <w:spacing w:before="240"/>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60"/>
          <w:szCs w:val="60"/>
          <w:lang w:val="en-US" w:eastAsia="nl-NL"/>
        </w:rPr>
        <w:t>New Dependencies</w:t>
      </w:r>
    </w:p>
    <w:p w14:paraId="4285BC75" w14:textId="77777777" w:rsidR="00734E68" w:rsidRDefault="00734E68" w:rsidP="002854ED">
      <w:pPr>
        <w:shd w:val="clear" w:color="auto" w:fill="FFFFFF"/>
        <w:rPr>
          <w:rFonts w:ascii="Arial" w:eastAsia="Times New Roman" w:hAnsi="Arial" w:cs="Arial"/>
          <w:i/>
          <w:iCs/>
          <w:color w:val="000000"/>
          <w:lang w:val="en-US" w:eastAsia="nl-NL"/>
        </w:rPr>
      </w:pPr>
    </w:p>
    <w:p w14:paraId="100489DE" w14:textId="3350EC4B" w:rsidR="002854ED" w:rsidRDefault="002854ED" w:rsidP="002854ED">
      <w:pPr>
        <w:shd w:val="clear" w:color="auto" w:fill="FFFFFF"/>
        <w:rPr>
          <w:rFonts w:ascii="Arial" w:eastAsia="Times New Roman" w:hAnsi="Arial" w:cs="Arial"/>
          <w:i/>
          <w:iCs/>
          <w:color w:val="000000"/>
          <w:lang w:val="en-US" w:eastAsia="nl-NL"/>
        </w:rPr>
      </w:pPr>
      <w:commentRangeStart w:id="0"/>
      <w:r w:rsidRPr="002854ED">
        <w:rPr>
          <w:rFonts w:ascii="Arial" w:eastAsia="Times New Roman" w:hAnsi="Arial" w:cs="Arial"/>
          <w:i/>
          <w:iCs/>
          <w:color w:val="000000"/>
          <w:lang w:val="en-US" w:eastAsia="nl-NL"/>
        </w:rPr>
        <w:t>Dear Reader,</w:t>
      </w:r>
    </w:p>
    <w:p w14:paraId="68F0921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1929CE36" w14:textId="69420561" w:rsidR="002854ED" w:rsidRDefault="002854ED" w:rsidP="002854ED">
      <w:pPr>
        <w:shd w:val="clear" w:color="auto" w:fill="FFFFFF"/>
        <w:rPr>
          <w:rFonts w:ascii="Arial" w:eastAsia="Times New Roman" w:hAnsi="Arial" w:cs="Arial"/>
          <w:i/>
          <w:iCs/>
          <w:color w:val="000000"/>
          <w:lang w:val="en-US" w:eastAsia="nl-NL"/>
        </w:rPr>
      </w:pPr>
      <w:r w:rsidRPr="002854ED">
        <w:rPr>
          <w:rFonts w:ascii="Arial" w:eastAsia="Times New Roman" w:hAnsi="Arial" w:cs="Arial"/>
          <w:i/>
          <w:iCs/>
          <w:color w:val="000000"/>
          <w:lang w:val="en-US" w:eastAsia="nl-NL"/>
        </w:rPr>
        <w:t xml:space="preserve">This text is a nomadic journey from the </w:t>
      </w:r>
      <w:del w:id="1" w:author="Chloë Arkenbout" w:date="2022-03-15T14:13:00Z">
        <w:r w:rsidRPr="002854ED" w:rsidDel="00CE7384">
          <w:rPr>
            <w:rFonts w:ascii="Arial" w:eastAsia="Times New Roman" w:hAnsi="Arial" w:cs="Arial"/>
            <w:i/>
            <w:iCs/>
            <w:color w:val="000000"/>
            <w:lang w:val="en-US" w:eastAsia="nl-NL"/>
          </w:rPr>
          <w:delText xml:space="preserve">(or: this) </w:delText>
        </w:r>
      </w:del>
      <w:r w:rsidRPr="002854ED">
        <w:rPr>
          <w:rFonts w:ascii="Arial" w:eastAsia="Times New Roman" w:hAnsi="Arial" w:cs="Arial"/>
          <w:i/>
          <w:iCs/>
          <w:color w:val="000000"/>
          <w:lang w:val="en-US" w:eastAsia="nl-NL"/>
        </w:rPr>
        <w:t xml:space="preserve">abstract to the material. I am trying to establish a lineage between </w:t>
      </w:r>
      <w:ins w:id="2" w:author="Chloë Arkenbout" w:date="2022-03-15T14:13:00Z">
        <w:r w:rsidR="00CE7384">
          <w:rPr>
            <w:rFonts w:ascii="Arial" w:eastAsia="Times New Roman" w:hAnsi="Arial" w:cs="Arial"/>
            <w:i/>
            <w:iCs/>
            <w:color w:val="000000"/>
            <w:lang w:val="en-US" w:eastAsia="nl-NL"/>
          </w:rPr>
          <w:t>the</w:t>
        </w:r>
      </w:ins>
      <w:del w:id="3" w:author="Chloë Arkenbout" w:date="2022-03-15T14:13:00Z">
        <w:r w:rsidRPr="002854ED" w:rsidDel="00CE7384">
          <w:rPr>
            <w:rFonts w:ascii="Arial" w:eastAsia="Times New Roman" w:hAnsi="Arial" w:cs="Arial"/>
            <w:i/>
            <w:iCs/>
            <w:color w:val="000000"/>
            <w:lang w:val="en-US" w:eastAsia="nl-NL"/>
          </w:rPr>
          <w:delText>a</w:delText>
        </w:r>
      </w:del>
      <w:r w:rsidRPr="002854ED">
        <w:rPr>
          <w:rFonts w:ascii="Arial" w:eastAsia="Times New Roman" w:hAnsi="Arial" w:cs="Arial"/>
          <w:i/>
          <w:iCs/>
          <w:color w:val="000000"/>
          <w:lang w:val="en-US" w:eastAsia="nl-NL"/>
        </w:rPr>
        <w:t xml:space="preserve"> spatial practice </w:t>
      </w:r>
      <w:del w:id="4" w:author="Chloë Arkenbout" w:date="2022-03-15T14:14:00Z">
        <w:r w:rsidRPr="002854ED" w:rsidDel="00CE7384">
          <w:rPr>
            <w:rFonts w:ascii="Arial" w:eastAsia="Times New Roman" w:hAnsi="Arial" w:cs="Arial"/>
            <w:i/>
            <w:iCs/>
            <w:color w:val="000000"/>
            <w:lang w:val="en-US" w:eastAsia="nl-NL"/>
          </w:rPr>
          <w:delText xml:space="preserve">like </w:delText>
        </w:r>
      </w:del>
      <w:ins w:id="5" w:author="Chloë Arkenbout" w:date="2022-03-15T14:14:00Z">
        <w:r w:rsidR="00CE7384">
          <w:rPr>
            <w:rFonts w:ascii="Arial" w:eastAsia="Times New Roman" w:hAnsi="Arial" w:cs="Arial"/>
            <w:i/>
            <w:iCs/>
            <w:color w:val="000000"/>
            <w:lang w:val="en-US" w:eastAsia="nl-NL"/>
          </w:rPr>
          <w:t>of</w:t>
        </w:r>
        <w:r w:rsidR="00CE7384" w:rsidRPr="002854ED">
          <w:rPr>
            <w:rFonts w:ascii="Arial" w:eastAsia="Times New Roman" w:hAnsi="Arial" w:cs="Arial"/>
            <w:i/>
            <w:iCs/>
            <w:color w:val="000000"/>
            <w:lang w:val="en-US" w:eastAsia="nl-NL"/>
          </w:rPr>
          <w:t xml:space="preserve"> </w:t>
        </w:r>
      </w:ins>
      <w:r w:rsidRPr="002854ED">
        <w:rPr>
          <w:rFonts w:ascii="Arial" w:eastAsia="Times New Roman" w:hAnsi="Arial" w:cs="Arial"/>
          <w:i/>
          <w:iCs/>
          <w:color w:val="000000"/>
          <w:lang w:val="en-US" w:eastAsia="nl-NL"/>
        </w:rPr>
        <w:t xml:space="preserve">squatting and </w:t>
      </w:r>
      <w:del w:id="6" w:author="Chloë Arkenbout" w:date="2022-03-15T14:14:00Z">
        <w:r w:rsidRPr="002854ED" w:rsidDel="00CE7384">
          <w:rPr>
            <w:rFonts w:ascii="Arial" w:eastAsia="Times New Roman" w:hAnsi="Arial" w:cs="Arial"/>
            <w:i/>
            <w:iCs/>
            <w:color w:val="000000"/>
            <w:lang w:val="en-US" w:eastAsia="nl-NL"/>
          </w:rPr>
          <w:delText xml:space="preserve">a </w:delText>
        </w:r>
      </w:del>
      <w:ins w:id="7" w:author="Chloë Arkenbout" w:date="2022-03-15T14:14:00Z">
        <w:r w:rsidR="00CE7384">
          <w:rPr>
            <w:rFonts w:ascii="Arial" w:eastAsia="Times New Roman" w:hAnsi="Arial" w:cs="Arial"/>
            <w:i/>
            <w:iCs/>
            <w:color w:val="000000"/>
            <w:lang w:val="en-US" w:eastAsia="nl-NL"/>
          </w:rPr>
          <w:t>the</w:t>
        </w:r>
        <w:r w:rsidR="00CE7384" w:rsidRPr="002854ED">
          <w:rPr>
            <w:rFonts w:ascii="Arial" w:eastAsia="Times New Roman" w:hAnsi="Arial" w:cs="Arial"/>
            <w:i/>
            <w:iCs/>
            <w:color w:val="000000"/>
            <w:lang w:val="en-US" w:eastAsia="nl-NL"/>
          </w:rPr>
          <w:t xml:space="preserve"> </w:t>
        </w:r>
      </w:ins>
      <w:r w:rsidRPr="002854ED">
        <w:rPr>
          <w:rFonts w:ascii="Arial" w:eastAsia="Times New Roman" w:hAnsi="Arial" w:cs="Arial"/>
          <w:i/>
          <w:iCs/>
          <w:color w:val="000000"/>
          <w:lang w:val="en-US" w:eastAsia="nl-NL"/>
        </w:rPr>
        <w:t>(</w:t>
      </w:r>
      <w:del w:id="8" w:author="Chloë Arkenbout" w:date="2022-03-15T14:14:00Z">
        <w:r w:rsidRPr="002854ED" w:rsidDel="00CE7384">
          <w:rPr>
            <w:rFonts w:ascii="Arial" w:eastAsia="Times New Roman" w:hAnsi="Arial" w:cs="Arial"/>
            <w:i/>
            <w:iCs/>
            <w:color w:val="000000"/>
            <w:lang w:val="en-US" w:eastAsia="nl-NL"/>
          </w:rPr>
          <w:delText xml:space="preserve">for lack of a better term) </w:delText>
        </w:r>
      </w:del>
      <w:r w:rsidRPr="002854ED">
        <w:rPr>
          <w:rFonts w:ascii="Arial" w:eastAsia="Times New Roman" w:hAnsi="Arial" w:cs="Arial"/>
          <w:i/>
          <w:iCs/>
          <w:color w:val="000000"/>
          <w:lang w:val="en-US" w:eastAsia="nl-NL"/>
        </w:rPr>
        <w:t xml:space="preserve">digital practice </w:t>
      </w:r>
      <w:del w:id="9" w:author="Chloë Arkenbout" w:date="2022-03-15T14:14:00Z">
        <w:r w:rsidRPr="002854ED" w:rsidDel="00CE7384">
          <w:rPr>
            <w:rFonts w:ascii="Arial" w:eastAsia="Times New Roman" w:hAnsi="Arial" w:cs="Arial"/>
            <w:i/>
            <w:iCs/>
            <w:color w:val="000000"/>
            <w:lang w:val="en-US" w:eastAsia="nl-NL"/>
          </w:rPr>
          <w:delText>like (for lack of a better term)</w:delText>
        </w:r>
      </w:del>
      <w:ins w:id="10" w:author="Chloë Arkenbout" w:date="2022-03-15T14:14:00Z">
        <w:r w:rsidR="00CE7384">
          <w:rPr>
            <w:rFonts w:ascii="Arial" w:eastAsia="Times New Roman" w:hAnsi="Arial" w:cs="Arial"/>
            <w:i/>
            <w:iCs/>
            <w:color w:val="000000"/>
            <w:lang w:val="en-US" w:eastAsia="nl-NL"/>
          </w:rPr>
          <w:t>of</w:t>
        </w:r>
      </w:ins>
      <w:r w:rsidRPr="002854ED">
        <w:rPr>
          <w:rFonts w:ascii="Arial" w:eastAsia="Times New Roman" w:hAnsi="Arial" w:cs="Arial"/>
          <w:i/>
          <w:iCs/>
          <w:color w:val="000000"/>
          <w:lang w:val="en-US" w:eastAsia="nl-NL"/>
        </w:rPr>
        <w:t xml:space="preserve"> self-hosting. There are several similarities in the urgencies both of these practices (can) address, but while squatting is battle-tested and well established, it seems that digitally, we often still struggle to find useful tactics to counteract the effects of</w:t>
      </w:r>
      <w:del w:id="11" w:author="Chloë Arkenbout" w:date="2022-03-15T14:14:00Z">
        <w:r w:rsidRPr="002854ED" w:rsidDel="00CE7384">
          <w:rPr>
            <w:rFonts w:ascii="Arial" w:eastAsia="Times New Roman" w:hAnsi="Arial" w:cs="Arial"/>
            <w:i/>
            <w:iCs/>
            <w:color w:val="000000"/>
            <w:lang w:val="en-US" w:eastAsia="nl-NL"/>
          </w:rPr>
          <w:delText xml:space="preserve"> (for lack of a better term)</w:delText>
        </w:r>
      </w:del>
      <w:r w:rsidRPr="002854ED">
        <w:rPr>
          <w:rFonts w:ascii="Arial" w:eastAsia="Times New Roman" w:hAnsi="Arial" w:cs="Arial"/>
          <w:i/>
          <w:iCs/>
          <w:color w:val="000000"/>
          <w:lang w:val="en-US" w:eastAsia="nl-NL"/>
        </w:rPr>
        <w:t xml:space="preserve"> the cloud. Even though the analogy is limited (</w:t>
      </w:r>
      <w:ins w:id="12" w:author="Chloë Arkenbout" w:date="2022-03-15T14:15:00Z">
        <w:r w:rsidR="00CE7384">
          <w:rPr>
            <w:rFonts w:ascii="Arial" w:eastAsia="Times New Roman" w:hAnsi="Arial" w:cs="Arial"/>
            <w:i/>
            <w:iCs/>
            <w:color w:val="000000"/>
            <w:lang w:val="en-US" w:eastAsia="nl-NL"/>
          </w:rPr>
          <w:t xml:space="preserve">as </w:t>
        </w:r>
      </w:ins>
      <w:r w:rsidRPr="002854ED">
        <w:rPr>
          <w:rFonts w:ascii="Arial" w:eastAsia="Times New Roman" w:hAnsi="Arial" w:cs="Arial"/>
          <w:i/>
          <w:iCs/>
          <w:color w:val="000000"/>
          <w:lang w:val="en-US" w:eastAsia="nl-NL"/>
        </w:rPr>
        <w:t xml:space="preserve">we </w:t>
      </w:r>
      <w:proofErr w:type="spellStart"/>
      <w:r w:rsidRPr="002854ED">
        <w:rPr>
          <w:rFonts w:ascii="Arial" w:eastAsia="Times New Roman" w:hAnsi="Arial" w:cs="Arial"/>
          <w:i/>
          <w:iCs/>
          <w:color w:val="000000"/>
          <w:lang w:val="en-US" w:eastAsia="nl-NL"/>
        </w:rPr>
        <w:t>can not</w:t>
      </w:r>
      <w:proofErr w:type="spellEnd"/>
      <w:r w:rsidRPr="002854ED">
        <w:rPr>
          <w:rFonts w:ascii="Arial" w:eastAsia="Times New Roman" w:hAnsi="Arial" w:cs="Arial"/>
          <w:i/>
          <w:iCs/>
          <w:color w:val="000000"/>
          <w:lang w:val="en-US" w:eastAsia="nl-NL"/>
        </w:rPr>
        <w:t xml:space="preserve"> simply apply the spatial logic of the physical world to the virtual)</w:t>
      </w:r>
      <w:ins w:id="13" w:author="Chloë Arkenbout" w:date="2022-03-15T14:15:00Z">
        <w:r w:rsidR="00CE7384">
          <w:rPr>
            <w:rFonts w:ascii="Arial" w:eastAsia="Times New Roman" w:hAnsi="Arial" w:cs="Arial"/>
            <w:i/>
            <w:iCs/>
            <w:color w:val="000000"/>
            <w:lang w:val="en-US" w:eastAsia="nl-NL"/>
          </w:rPr>
          <w:t>,</w:t>
        </w:r>
      </w:ins>
      <w:r w:rsidRPr="002854ED">
        <w:rPr>
          <w:rFonts w:ascii="Arial" w:eastAsia="Times New Roman" w:hAnsi="Arial" w:cs="Arial"/>
          <w:i/>
          <w:iCs/>
          <w:color w:val="000000"/>
          <w:lang w:val="en-US" w:eastAsia="nl-NL"/>
        </w:rPr>
        <w:t xml:space="preserve"> this </w:t>
      </w:r>
      <w:del w:id="14" w:author="Chloë Arkenbout" w:date="2022-03-15T14:15:00Z">
        <w:r w:rsidRPr="002854ED" w:rsidDel="00CE7384">
          <w:rPr>
            <w:rFonts w:ascii="Arial" w:eastAsia="Times New Roman" w:hAnsi="Arial" w:cs="Arial"/>
            <w:i/>
            <w:iCs/>
            <w:color w:val="000000"/>
            <w:lang w:val="en-US" w:eastAsia="nl-NL"/>
          </w:rPr>
          <w:delText xml:space="preserve">essay </w:delText>
        </w:r>
      </w:del>
      <w:r w:rsidRPr="002854ED">
        <w:rPr>
          <w:rFonts w:ascii="Arial" w:eastAsia="Times New Roman" w:hAnsi="Arial" w:cs="Arial"/>
          <w:i/>
          <w:iCs/>
          <w:color w:val="000000"/>
          <w:lang w:val="en-US" w:eastAsia="nl-NL"/>
        </w:rPr>
        <w:t>is an attempt to find ways in which our experience with the negotiation of physical space can help us with our digital conundrum.</w:t>
      </w:r>
      <w:commentRangeEnd w:id="0"/>
      <w:r w:rsidR="001263AF">
        <w:rPr>
          <w:rStyle w:val="Verwijzingopmerking"/>
        </w:rPr>
        <w:commentReference w:id="0"/>
      </w:r>
    </w:p>
    <w:p w14:paraId="78AA73D6" w14:textId="77777777" w:rsidR="002854ED" w:rsidRPr="002854ED" w:rsidDel="00CE7384" w:rsidRDefault="002854ED" w:rsidP="002854ED">
      <w:pPr>
        <w:shd w:val="clear" w:color="auto" w:fill="FFFFFF"/>
        <w:rPr>
          <w:del w:id="15" w:author="Chloë Arkenbout" w:date="2022-03-15T14:17:00Z"/>
          <w:rFonts w:ascii="Times New Roman" w:eastAsia="Times New Roman" w:hAnsi="Times New Roman" w:cs="Times New Roman"/>
          <w:color w:val="000000"/>
          <w:lang w:val="en-US" w:eastAsia="nl-NL"/>
        </w:rPr>
      </w:pPr>
    </w:p>
    <w:p w14:paraId="73D8A8CF" w14:textId="79A52671" w:rsidR="002854ED" w:rsidDel="00CE7384" w:rsidRDefault="002854ED" w:rsidP="002854ED">
      <w:pPr>
        <w:shd w:val="clear" w:color="auto" w:fill="FFFFFF"/>
        <w:rPr>
          <w:del w:id="16" w:author="Chloë Arkenbout" w:date="2022-03-15T14:17:00Z"/>
          <w:rFonts w:ascii="Arial" w:eastAsia="Times New Roman" w:hAnsi="Arial" w:cs="Arial"/>
          <w:i/>
          <w:iCs/>
          <w:color w:val="000000"/>
          <w:lang w:val="en-US" w:eastAsia="nl-NL"/>
        </w:rPr>
      </w:pPr>
      <w:del w:id="17" w:author="Chloë Arkenbout" w:date="2022-03-15T14:17:00Z">
        <w:r w:rsidRPr="002854ED" w:rsidDel="00CE7384">
          <w:rPr>
            <w:rFonts w:ascii="Arial" w:eastAsia="Times New Roman" w:hAnsi="Arial" w:cs="Arial"/>
            <w:i/>
            <w:iCs/>
            <w:color w:val="000000"/>
            <w:lang w:val="en-US" w:eastAsia="nl-NL"/>
          </w:rPr>
          <w:delText>First, I examine the spatial and geographical metaphors we (have) use(d) to describe the internet, and argue that any understanding of it as a separate, autonomous space is insufficient. I then argue that tactics and sentiments from the squatting movement could be applied to the digital. As an example, I examine the functioning of squats not as autonomous spaces per se, but rather as nodes situated in larger contexts and (support) networks, reliant on a new set of dependencies that they define for themselves. I conclude with examples, specific to the city of Amsterdam, in which the two domains merge. I assume a certain understanding of what is wrong with the internet today. You can find a summary of this, a baseline of sorts, in the appendix.</w:delText>
        </w:r>
      </w:del>
    </w:p>
    <w:p w14:paraId="0D7E05E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59D0FA1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fig A.1: A Thundercloud, a mix of a cloud icon and the international squatting sign that resembles lightning strike.</w:t>
      </w:r>
    </w:p>
    <w:p w14:paraId="41165B8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MS Gothic" w:eastAsia="MS Gothic" w:hAnsi="MS Gothic" w:cs="MS Gothic"/>
          <w:i/>
          <w:iCs/>
          <w:color w:val="000000"/>
          <w:lang w:val="en-US" w:eastAsia="nl-NL"/>
        </w:rPr>
        <w:t> </w:t>
      </w:r>
    </w:p>
    <w:p w14:paraId="64FD8C3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0 Point of Departure</w:t>
      </w:r>
    </w:p>
    <w:p w14:paraId="6DF7F3C9" w14:textId="77777777" w:rsidR="002854ED" w:rsidRPr="002854ED" w:rsidRDefault="002854ED" w:rsidP="002854ED">
      <w:pPr>
        <w:shd w:val="clear" w:color="auto" w:fill="FFFFFF"/>
        <w:spacing w:after="240"/>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fig. 0.1: A lot of words in tech are referring to things in the real world.</w:t>
      </w:r>
    </w:p>
    <w:tbl>
      <w:tblPr>
        <w:tblW w:w="0" w:type="auto"/>
        <w:tblCellMar>
          <w:top w:w="15" w:type="dxa"/>
          <w:left w:w="15" w:type="dxa"/>
          <w:bottom w:w="15" w:type="dxa"/>
          <w:right w:w="15" w:type="dxa"/>
        </w:tblCellMar>
        <w:tblLook w:val="04A0" w:firstRow="1" w:lastRow="0" w:firstColumn="1" w:lastColumn="0" w:noHBand="0" w:noVBand="1"/>
      </w:tblPr>
      <w:tblGrid>
        <w:gridCol w:w="4533"/>
        <w:gridCol w:w="4533"/>
      </w:tblGrid>
      <w:tr w:rsidR="002854ED" w:rsidRPr="002854ED" w14:paraId="1420A270" w14:textId="77777777" w:rsidTr="002854ED">
        <w:trPr>
          <w:trHeight w:val="485"/>
        </w:trPr>
        <w:tc>
          <w:tcPr>
            <w:tcW w:w="0" w:type="auto"/>
            <w:gridSpan w:val="2"/>
            <w:tcBorders>
              <w:top w:val="single" w:sz="2" w:space="0" w:color="000000"/>
              <w:left w:val="single" w:sz="2" w:space="0" w:color="000000"/>
              <w:bottom w:val="single" w:sz="6" w:space="0" w:color="000000"/>
              <w:right w:val="single" w:sz="2" w:space="0" w:color="000000"/>
            </w:tcBorders>
            <w:shd w:val="clear" w:color="auto" w:fill="BEC0BF"/>
            <w:tcMar>
              <w:top w:w="100" w:type="dxa"/>
              <w:left w:w="100" w:type="dxa"/>
              <w:bottom w:w="100" w:type="dxa"/>
              <w:right w:w="100" w:type="dxa"/>
            </w:tcMar>
            <w:hideMark/>
          </w:tcPr>
          <w:p w14:paraId="5C506ADE"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b/>
                <w:bCs/>
                <w:color w:val="000000"/>
                <w:sz w:val="20"/>
                <w:szCs w:val="20"/>
                <w:lang w:eastAsia="nl-NL"/>
              </w:rPr>
              <w:t>self</w:t>
            </w:r>
            <w:proofErr w:type="spellEnd"/>
            <w:proofErr w:type="gramEnd"/>
            <w:r w:rsidRPr="002854ED">
              <w:rPr>
                <w:rFonts w:ascii="Arial" w:eastAsia="Times New Roman" w:hAnsi="Arial" w:cs="Arial"/>
                <w:b/>
                <w:bCs/>
                <w:color w:val="000000"/>
                <w:sz w:val="20"/>
                <w:szCs w:val="20"/>
                <w:lang w:eastAsia="nl-NL"/>
              </w:rPr>
              <w:t xml:space="preserve"> hosting </w:t>
            </w:r>
            <w:proofErr w:type="spellStart"/>
            <w:r w:rsidRPr="002854ED">
              <w:rPr>
                <w:rFonts w:ascii="Arial" w:eastAsia="Times New Roman" w:hAnsi="Arial" w:cs="Arial"/>
                <w:b/>
                <w:bCs/>
                <w:color w:val="000000"/>
                <w:sz w:val="20"/>
                <w:szCs w:val="20"/>
                <w:lang w:eastAsia="nl-NL"/>
              </w:rPr>
              <w:t>squatting</w:t>
            </w:r>
            <w:proofErr w:type="spellEnd"/>
          </w:p>
        </w:tc>
      </w:tr>
      <w:tr w:rsidR="002854ED" w:rsidRPr="002854ED" w14:paraId="30F92B51" w14:textId="77777777" w:rsidTr="002854ED">
        <w:trPr>
          <w:trHeight w:val="995"/>
        </w:trPr>
        <w:tc>
          <w:tcPr>
            <w:tcW w:w="0" w:type="auto"/>
            <w:tcBorders>
              <w:top w:val="single" w:sz="6"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430469B8"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refusing</w:t>
            </w:r>
            <w:proofErr w:type="spellEnd"/>
            <w:proofErr w:type="gramEnd"/>
            <w:r w:rsidRPr="002854ED">
              <w:rPr>
                <w:rFonts w:ascii="Arial" w:eastAsia="Times New Roman" w:hAnsi="Arial" w:cs="Arial"/>
                <w:color w:val="000000"/>
                <w:sz w:val="20"/>
                <w:szCs w:val="20"/>
                <w:lang w:eastAsia="nl-NL"/>
              </w:rPr>
              <w:t xml:space="preserve"> (privacy) </w:t>
            </w:r>
            <w:proofErr w:type="spellStart"/>
            <w:r w:rsidRPr="002854ED">
              <w:rPr>
                <w:rFonts w:ascii="Arial" w:eastAsia="Times New Roman" w:hAnsi="Arial" w:cs="Arial"/>
                <w:color w:val="000000"/>
                <w:sz w:val="20"/>
                <w:szCs w:val="20"/>
                <w:lang w:eastAsia="nl-NL"/>
              </w:rPr>
              <w:t>policies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c>
          <w:tcPr>
            <w:tcW w:w="0" w:type="auto"/>
            <w:tcBorders>
              <w:top w:val="single" w:sz="6"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1B58992E"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refusing</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housing</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policies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2274C878"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61FF7F57"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hosting</w:t>
            </w:r>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and</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serving</w:t>
            </w:r>
            <w:proofErr w:type="spellEnd"/>
            <w:r w:rsidRPr="002854ED">
              <w:rPr>
                <w:rFonts w:ascii="Arial" w:eastAsia="Times New Roman" w:hAnsi="Arial" w:cs="Arial"/>
                <w:color w:val="000000"/>
                <w:sz w:val="20"/>
                <w:szCs w:val="20"/>
                <w:lang w:eastAsia="nl-NL"/>
              </w:rPr>
              <w:t xml:space="preserve"> (files)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21C5204C"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hosting</w:t>
            </w:r>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and</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serving</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people</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1DC8AE26"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753B7AA8"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programming</w:t>
            </w:r>
            <w:proofErr w:type="spellEnd"/>
            <w:proofErr w:type="gramEnd"/>
            <w:r w:rsidRPr="002854ED">
              <w:rPr>
                <w:rFonts w:ascii="Arial" w:eastAsia="Times New Roman" w:hAnsi="Arial" w:cs="Arial"/>
                <w:color w:val="000000"/>
                <w:sz w:val="20"/>
                <w:szCs w:val="20"/>
                <w:lang w:eastAsia="nl-NL"/>
              </w:rPr>
              <w:t xml:space="preserve"> (computers)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05DD81C9"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programming</w:t>
            </w:r>
            <w:proofErr w:type="spellEnd"/>
            <w:proofErr w:type="gramEnd"/>
            <w:r w:rsidRPr="002854ED">
              <w:rPr>
                <w:rFonts w:ascii="Arial" w:eastAsia="Times New Roman" w:hAnsi="Arial" w:cs="Arial"/>
                <w:color w:val="000000"/>
                <w:sz w:val="20"/>
                <w:szCs w:val="20"/>
                <w:lang w:eastAsia="nl-NL"/>
              </w:rPr>
              <w:t xml:space="preserve"> (events) </w:t>
            </w:r>
            <w:r w:rsidRPr="002854ED">
              <w:rPr>
                <w:rFonts w:ascii="Apple Color Emoji" w:eastAsia="Times New Roman" w:hAnsi="Apple Color Emoji" w:cs="Apple Color Emoji"/>
                <w:color w:val="000000"/>
                <w:sz w:val="20"/>
                <w:szCs w:val="20"/>
                <w:lang w:eastAsia="nl-NL"/>
              </w:rPr>
              <w:t>✅</w:t>
            </w:r>
          </w:p>
        </w:tc>
      </w:tr>
      <w:tr w:rsidR="002854ED" w:rsidRPr="002854ED" w14:paraId="12833D6F"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36CDAF23"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don't pay rent (software as service)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0BC4A88F"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don't pay rent (actual rent) </w:t>
            </w:r>
            <w:r w:rsidRPr="002854ED">
              <w:rPr>
                <w:rFonts w:ascii="Apple Color Emoji" w:eastAsia="Times New Roman" w:hAnsi="Apple Color Emoji" w:cs="Apple Color Emoji"/>
                <w:color w:val="000000"/>
                <w:sz w:val="20"/>
                <w:szCs w:val="20"/>
                <w:lang w:val="en-US" w:eastAsia="nl-NL"/>
              </w:rPr>
              <w:t>✅</w:t>
            </w:r>
          </w:p>
        </w:tc>
      </w:tr>
      <w:tr w:rsidR="002854ED" w:rsidRPr="002854ED" w14:paraId="5C88D8DE"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4FD889BD"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community building (licenses and policies)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4128FD43"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community</w:t>
            </w:r>
            <w:proofErr w:type="gramEnd"/>
            <w:r w:rsidRPr="002854ED">
              <w:rPr>
                <w:rFonts w:ascii="Arial" w:eastAsia="Times New Roman" w:hAnsi="Arial" w:cs="Arial"/>
                <w:color w:val="000000"/>
                <w:sz w:val="20"/>
                <w:szCs w:val="20"/>
                <w:lang w:eastAsia="nl-NL"/>
              </w:rPr>
              <w:t xml:space="preserve"> building (door </w:t>
            </w:r>
            <w:proofErr w:type="spellStart"/>
            <w:r w:rsidRPr="002854ED">
              <w:rPr>
                <w:rFonts w:ascii="Arial" w:eastAsia="Times New Roman" w:hAnsi="Arial" w:cs="Arial"/>
                <w:color w:val="000000"/>
                <w:sz w:val="20"/>
                <w:szCs w:val="20"/>
                <w:lang w:eastAsia="nl-NL"/>
              </w:rPr>
              <w:t>policies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4C900D21"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08F49B36"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lastRenderedPageBreak/>
              <w:t>security</w:t>
            </w:r>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encryption</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2AF322F0"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security</w:t>
            </w:r>
            <w:proofErr w:type="gramEnd"/>
            <w:r w:rsidRPr="002854ED">
              <w:rPr>
                <w:rFonts w:ascii="Arial" w:eastAsia="Times New Roman" w:hAnsi="Arial" w:cs="Arial"/>
                <w:color w:val="000000"/>
                <w:sz w:val="20"/>
                <w:szCs w:val="20"/>
                <w:lang w:eastAsia="nl-NL"/>
              </w:rPr>
              <w:t xml:space="preserve"> (barricades) </w:t>
            </w:r>
            <w:r w:rsidRPr="002854ED">
              <w:rPr>
                <w:rFonts w:ascii="Apple Color Emoji" w:eastAsia="Times New Roman" w:hAnsi="Apple Color Emoji" w:cs="Apple Color Emoji"/>
                <w:color w:val="000000"/>
                <w:sz w:val="20"/>
                <w:szCs w:val="20"/>
                <w:lang w:eastAsia="nl-NL"/>
              </w:rPr>
              <w:t>✅</w:t>
            </w:r>
          </w:p>
        </w:tc>
      </w:tr>
      <w:tr w:rsidR="002854ED" w:rsidRPr="002854ED" w14:paraId="1D6F89D6"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4D5490D1"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constant</w:t>
            </w:r>
            <w:proofErr w:type="gramEnd"/>
            <w:r w:rsidRPr="002854ED">
              <w:rPr>
                <w:rFonts w:ascii="Arial" w:eastAsia="Times New Roman" w:hAnsi="Arial" w:cs="Arial"/>
                <w:color w:val="000000"/>
                <w:sz w:val="20"/>
                <w:szCs w:val="20"/>
                <w:lang w:eastAsia="nl-NL"/>
              </w:rPr>
              <w:t xml:space="preserve"> maintenance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404475FF"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constant</w:t>
            </w:r>
            <w:proofErr w:type="gramEnd"/>
            <w:r w:rsidRPr="002854ED">
              <w:rPr>
                <w:rFonts w:ascii="Arial" w:eastAsia="Times New Roman" w:hAnsi="Arial" w:cs="Arial"/>
                <w:color w:val="000000"/>
                <w:sz w:val="20"/>
                <w:szCs w:val="20"/>
                <w:lang w:eastAsia="nl-NL"/>
              </w:rPr>
              <w:t xml:space="preserve"> maintenance </w:t>
            </w:r>
            <w:r w:rsidRPr="002854ED">
              <w:rPr>
                <w:rFonts w:ascii="Apple Color Emoji" w:eastAsia="Times New Roman" w:hAnsi="Apple Color Emoji" w:cs="Apple Color Emoji"/>
                <w:color w:val="000000"/>
                <w:sz w:val="20"/>
                <w:szCs w:val="20"/>
                <w:lang w:eastAsia="nl-NL"/>
              </w:rPr>
              <w:t>✅</w:t>
            </w:r>
          </w:p>
        </w:tc>
      </w:tr>
      <w:tr w:rsidR="002854ED" w:rsidRPr="002854ED" w14:paraId="62286E4D"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5B07942F"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resist</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cloud</w:t>
            </w:r>
            <w:proofErr w:type="spellEnd"/>
            <w:r w:rsidRPr="002854ED">
              <w:rPr>
                <w:rFonts w:ascii="Arial" w:eastAsia="Times New Roman" w:hAnsi="Arial" w:cs="Arial"/>
                <w:color w:val="000000"/>
                <w:sz w:val="20"/>
                <w:szCs w:val="20"/>
                <w:lang w:eastAsia="nl-NL"/>
              </w:rPr>
              <w:t xml:space="preserve"> control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4CCCA6D1"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resist</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crowd</w:t>
            </w:r>
            <w:proofErr w:type="spellEnd"/>
            <w:r w:rsidRPr="002854ED">
              <w:rPr>
                <w:rFonts w:ascii="Arial" w:eastAsia="Times New Roman" w:hAnsi="Arial" w:cs="Arial"/>
                <w:color w:val="000000"/>
                <w:sz w:val="20"/>
                <w:szCs w:val="20"/>
                <w:lang w:eastAsia="nl-NL"/>
              </w:rPr>
              <w:t xml:space="preserve"> control </w:t>
            </w:r>
            <w:r w:rsidRPr="002854ED">
              <w:rPr>
                <w:rFonts w:ascii="Apple Color Emoji" w:eastAsia="Times New Roman" w:hAnsi="Apple Color Emoji" w:cs="Apple Color Emoji"/>
                <w:color w:val="000000"/>
                <w:sz w:val="20"/>
                <w:szCs w:val="20"/>
                <w:lang w:eastAsia="nl-NL"/>
              </w:rPr>
              <w:t>✅</w:t>
            </w:r>
          </w:p>
        </w:tc>
      </w:tr>
      <w:tr w:rsidR="002854ED" w:rsidRPr="002854ED" w14:paraId="7408CD67"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441C59A9"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using</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existing</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infrastructures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0EA8927F"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using</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existing</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infrastructures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08291480"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10BCDC43"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recycling</w:t>
            </w:r>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old</w:t>
            </w:r>
            <w:proofErr w:type="spellEnd"/>
            <w:r w:rsidRPr="002854ED">
              <w:rPr>
                <w:rFonts w:ascii="Arial" w:eastAsia="Times New Roman" w:hAnsi="Arial" w:cs="Arial"/>
                <w:color w:val="000000"/>
                <w:sz w:val="20"/>
                <w:szCs w:val="20"/>
                <w:lang w:eastAsia="nl-NL"/>
              </w:rPr>
              <w:t xml:space="preserve"> hardware)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385AA2EC"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recycling</w:t>
            </w:r>
            <w:proofErr w:type="gramEnd"/>
            <w:r w:rsidRPr="002854ED">
              <w:rPr>
                <w:rFonts w:ascii="Arial" w:eastAsia="Times New Roman" w:hAnsi="Arial" w:cs="Arial"/>
                <w:color w:val="000000"/>
                <w:sz w:val="20"/>
                <w:szCs w:val="20"/>
                <w:lang w:eastAsia="nl-NL"/>
              </w:rPr>
              <w:t xml:space="preserve"> (building </w:t>
            </w:r>
            <w:proofErr w:type="spellStart"/>
            <w:r w:rsidRPr="002854ED">
              <w:rPr>
                <w:rFonts w:ascii="Arial" w:eastAsia="Times New Roman" w:hAnsi="Arial" w:cs="Arial"/>
                <w:color w:val="000000"/>
                <w:sz w:val="20"/>
                <w:szCs w:val="20"/>
                <w:lang w:eastAsia="nl-NL"/>
              </w:rPr>
              <w:t>materials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757EA360"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2B042108"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open</w:t>
            </w:r>
            <w:proofErr w:type="gramEnd"/>
            <w:r w:rsidRPr="002854ED">
              <w:rPr>
                <w:rFonts w:ascii="Arial" w:eastAsia="Times New Roman" w:hAnsi="Arial" w:cs="Arial"/>
                <w:color w:val="000000"/>
                <w:sz w:val="20"/>
                <w:szCs w:val="20"/>
                <w:lang w:eastAsia="nl-NL"/>
              </w:rPr>
              <w:t xml:space="preserve"> source </w:t>
            </w:r>
            <w:proofErr w:type="spellStart"/>
            <w:r w:rsidRPr="002854ED">
              <w:rPr>
                <w:rFonts w:ascii="Arial" w:eastAsia="Times New Roman" w:hAnsi="Arial" w:cs="Arial"/>
                <w:color w:val="000000"/>
                <w:sz w:val="20"/>
                <w:szCs w:val="20"/>
                <w:lang w:eastAsia="nl-NL"/>
              </w:rPr>
              <w:t>principles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58740207"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open</w:t>
            </w:r>
            <w:proofErr w:type="gramEnd"/>
            <w:r w:rsidRPr="002854ED">
              <w:rPr>
                <w:rFonts w:ascii="Arial" w:eastAsia="Times New Roman" w:hAnsi="Arial" w:cs="Arial"/>
                <w:color w:val="000000"/>
                <w:sz w:val="20"/>
                <w:szCs w:val="20"/>
                <w:lang w:eastAsia="nl-NL"/>
              </w:rPr>
              <w:t xml:space="preserve"> source </w:t>
            </w:r>
            <w:proofErr w:type="spellStart"/>
            <w:r w:rsidRPr="002854ED">
              <w:rPr>
                <w:rFonts w:ascii="Arial" w:eastAsia="Times New Roman" w:hAnsi="Arial" w:cs="Arial"/>
                <w:color w:val="000000"/>
                <w:sz w:val="20"/>
                <w:szCs w:val="20"/>
                <w:lang w:eastAsia="nl-NL"/>
              </w:rPr>
              <w:t>principles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5BAB355D"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164E9C1A"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following</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manuals</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and</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protocols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60C75F98"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following</w:t>
            </w:r>
            <w:proofErr w:type="spellEnd"/>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manuals</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and</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protocols</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3AEA06BC" w14:textId="77777777" w:rsidTr="002854ED">
        <w:trPr>
          <w:trHeight w:val="1220"/>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522B273F"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improvised structures &amp; unconventional design strategies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5C8D7C65"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improvised structures &amp; unconventional design strategies </w:t>
            </w:r>
            <w:r w:rsidRPr="002854ED">
              <w:rPr>
                <w:rFonts w:ascii="Apple Color Emoji" w:eastAsia="Times New Roman" w:hAnsi="Apple Color Emoji" w:cs="Apple Color Emoji"/>
                <w:color w:val="000000"/>
                <w:sz w:val="20"/>
                <w:szCs w:val="20"/>
                <w:lang w:val="en-US" w:eastAsia="nl-NL"/>
              </w:rPr>
              <w:t>✅</w:t>
            </w:r>
          </w:p>
        </w:tc>
      </w:tr>
      <w:tr w:rsidR="002854ED" w:rsidRPr="002854ED" w14:paraId="6C5A2163"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3F111E2F"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disaster always imminent: data loss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0EBFBA48" w14:textId="77777777" w:rsidR="002854ED" w:rsidRPr="002854ED" w:rsidRDefault="002854ED" w:rsidP="002854ED">
            <w:pPr>
              <w:spacing w:before="240" w:after="240"/>
              <w:rPr>
                <w:rFonts w:ascii="Times New Roman" w:eastAsia="Times New Roman" w:hAnsi="Times New Roman" w:cs="Times New Roman"/>
                <w:lang w:eastAsia="nl-NL"/>
              </w:rPr>
            </w:pPr>
            <w:proofErr w:type="gramStart"/>
            <w:r w:rsidRPr="002854ED">
              <w:rPr>
                <w:rFonts w:ascii="Arial" w:eastAsia="Times New Roman" w:hAnsi="Arial" w:cs="Arial"/>
                <w:color w:val="000000"/>
                <w:sz w:val="20"/>
                <w:szCs w:val="20"/>
                <w:lang w:eastAsia="nl-NL"/>
              </w:rPr>
              <w:t>disaster</w:t>
            </w:r>
            <w:proofErr w:type="gram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always</w:t>
            </w:r>
            <w:proofErr w:type="spellEnd"/>
            <w:r w:rsidRPr="002854ED">
              <w:rPr>
                <w:rFonts w:ascii="Arial" w:eastAsia="Times New Roman" w:hAnsi="Arial" w:cs="Arial"/>
                <w:color w:val="000000"/>
                <w:sz w:val="20"/>
                <w:szCs w:val="20"/>
                <w:lang w:eastAsia="nl-NL"/>
              </w:rPr>
              <w:t xml:space="preserve"> imminent: </w:t>
            </w:r>
            <w:proofErr w:type="spellStart"/>
            <w:r w:rsidRPr="002854ED">
              <w:rPr>
                <w:rFonts w:ascii="Arial" w:eastAsia="Times New Roman" w:hAnsi="Arial" w:cs="Arial"/>
                <w:color w:val="000000"/>
                <w:sz w:val="20"/>
                <w:szCs w:val="20"/>
                <w:lang w:eastAsia="nl-NL"/>
              </w:rPr>
              <w:t>eviction</w:t>
            </w:r>
            <w:proofErr w:type="spell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585539B0"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58BFCCDF"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r w:rsidRPr="002854ED">
              <w:rPr>
                <w:rFonts w:ascii="Arial" w:eastAsia="Times New Roman" w:hAnsi="Arial" w:cs="Arial"/>
                <w:color w:val="000000"/>
                <w:sz w:val="20"/>
                <w:szCs w:val="20"/>
                <w:lang w:eastAsia="nl-NL"/>
              </w:rPr>
              <w:t>Everything</w:t>
            </w:r>
            <w:proofErr w:type="spellEnd"/>
            <w:r w:rsidRPr="002854ED">
              <w:rPr>
                <w:rFonts w:ascii="Arial" w:eastAsia="Times New Roman" w:hAnsi="Arial" w:cs="Arial"/>
                <w:color w:val="000000"/>
                <w:sz w:val="20"/>
                <w:szCs w:val="20"/>
                <w:lang w:eastAsia="nl-NL"/>
              </w:rPr>
              <w:t xml:space="preserve"> went </w:t>
            </w:r>
            <w:proofErr w:type="spellStart"/>
            <w:r w:rsidRPr="002854ED">
              <w:rPr>
                <w:rFonts w:ascii="Arial" w:eastAsia="Times New Roman" w:hAnsi="Arial" w:cs="Arial"/>
                <w:color w:val="000000"/>
                <w:sz w:val="20"/>
                <w:szCs w:val="20"/>
                <w:lang w:eastAsia="nl-NL"/>
              </w:rPr>
              <w:t>downhill</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from</w:t>
            </w:r>
            <w:proofErr w:type="spellEnd"/>
            <w:r w:rsidRPr="002854ED">
              <w:rPr>
                <w:rFonts w:ascii="Arial" w:eastAsia="Times New Roman" w:hAnsi="Arial" w:cs="Arial"/>
                <w:color w:val="000000"/>
                <w:sz w:val="20"/>
                <w:szCs w:val="20"/>
                <w:lang w:eastAsia="nl-NL"/>
              </w:rPr>
              <w:t xml:space="preserve"> ~2010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5123753B"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r w:rsidRPr="002854ED">
              <w:rPr>
                <w:rFonts w:ascii="Arial" w:eastAsia="Times New Roman" w:hAnsi="Arial" w:cs="Arial"/>
                <w:color w:val="000000"/>
                <w:sz w:val="20"/>
                <w:szCs w:val="20"/>
                <w:lang w:eastAsia="nl-NL"/>
              </w:rPr>
              <w:t>Everything</w:t>
            </w:r>
            <w:proofErr w:type="spellEnd"/>
            <w:r w:rsidRPr="002854ED">
              <w:rPr>
                <w:rFonts w:ascii="Arial" w:eastAsia="Times New Roman" w:hAnsi="Arial" w:cs="Arial"/>
                <w:color w:val="000000"/>
                <w:sz w:val="20"/>
                <w:szCs w:val="20"/>
                <w:lang w:eastAsia="nl-NL"/>
              </w:rPr>
              <w:t xml:space="preserve"> went </w:t>
            </w:r>
            <w:proofErr w:type="spellStart"/>
            <w:r w:rsidRPr="002854ED">
              <w:rPr>
                <w:rFonts w:ascii="Arial" w:eastAsia="Times New Roman" w:hAnsi="Arial" w:cs="Arial"/>
                <w:color w:val="000000"/>
                <w:sz w:val="20"/>
                <w:szCs w:val="20"/>
                <w:lang w:eastAsia="nl-NL"/>
              </w:rPr>
              <w:t>downhill</w:t>
            </w:r>
            <w:proofErr w:type="spellEnd"/>
            <w:r w:rsidRPr="002854ED">
              <w:rPr>
                <w:rFonts w:ascii="Arial" w:eastAsia="Times New Roman" w:hAnsi="Arial" w:cs="Arial"/>
                <w:color w:val="000000"/>
                <w:sz w:val="20"/>
                <w:szCs w:val="20"/>
                <w:lang w:eastAsia="nl-NL"/>
              </w:rPr>
              <w:t xml:space="preserve"> </w:t>
            </w:r>
            <w:proofErr w:type="spellStart"/>
            <w:r w:rsidRPr="002854ED">
              <w:rPr>
                <w:rFonts w:ascii="Arial" w:eastAsia="Times New Roman" w:hAnsi="Arial" w:cs="Arial"/>
                <w:color w:val="000000"/>
                <w:sz w:val="20"/>
                <w:szCs w:val="20"/>
                <w:lang w:eastAsia="nl-NL"/>
              </w:rPr>
              <w:t>from</w:t>
            </w:r>
            <w:proofErr w:type="spellEnd"/>
            <w:r w:rsidRPr="002854ED">
              <w:rPr>
                <w:rFonts w:ascii="Arial" w:eastAsia="Times New Roman" w:hAnsi="Arial" w:cs="Arial"/>
                <w:color w:val="000000"/>
                <w:sz w:val="20"/>
                <w:szCs w:val="20"/>
                <w:lang w:eastAsia="nl-NL"/>
              </w:rPr>
              <w:t xml:space="preserve"> ~2010 </w:t>
            </w:r>
            <w:r w:rsidRPr="002854ED">
              <w:rPr>
                <w:rFonts w:ascii="Apple Color Emoji" w:eastAsia="Times New Roman" w:hAnsi="Apple Color Emoji" w:cs="Apple Color Emoji"/>
                <w:color w:val="000000"/>
                <w:sz w:val="20"/>
                <w:szCs w:val="20"/>
                <w:lang w:eastAsia="nl-NL"/>
              </w:rPr>
              <w:t>✅</w:t>
            </w:r>
          </w:p>
        </w:tc>
      </w:tr>
      <w:tr w:rsidR="002854ED" w:rsidRPr="002854ED" w14:paraId="1D52EB0B"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58930C4C"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nostalgia</w:t>
            </w:r>
            <w:proofErr w:type="spellEnd"/>
            <w:proofErr w:type="gram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1C4BA703" w14:textId="77777777" w:rsidR="002854ED" w:rsidRPr="002854ED" w:rsidRDefault="002854ED" w:rsidP="002854ED">
            <w:pPr>
              <w:spacing w:before="240" w:after="240"/>
              <w:rPr>
                <w:rFonts w:ascii="Times New Roman" w:eastAsia="Times New Roman" w:hAnsi="Times New Roman" w:cs="Times New Roman"/>
                <w:lang w:eastAsia="nl-NL"/>
              </w:rPr>
            </w:pPr>
            <w:proofErr w:type="spellStart"/>
            <w:proofErr w:type="gramStart"/>
            <w:r w:rsidRPr="002854ED">
              <w:rPr>
                <w:rFonts w:ascii="Arial" w:eastAsia="Times New Roman" w:hAnsi="Arial" w:cs="Arial"/>
                <w:color w:val="000000"/>
                <w:sz w:val="20"/>
                <w:szCs w:val="20"/>
                <w:lang w:eastAsia="nl-NL"/>
              </w:rPr>
              <w:t>nostalgia</w:t>
            </w:r>
            <w:proofErr w:type="spellEnd"/>
            <w:proofErr w:type="gramEnd"/>
            <w:r w:rsidRPr="002854ED">
              <w:rPr>
                <w:rFonts w:ascii="Arial" w:eastAsia="Times New Roman" w:hAnsi="Arial" w:cs="Arial"/>
                <w:color w:val="000000"/>
                <w:sz w:val="20"/>
                <w:szCs w:val="20"/>
                <w:lang w:eastAsia="nl-NL"/>
              </w:rPr>
              <w:t xml:space="preserve"> </w:t>
            </w:r>
            <w:r w:rsidRPr="002854ED">
              <w:rPr>
                <w:rFonts w:ascii="Apple Color Emoji" w:eastAsia="Times New Roman" w:hAnsi="Apple Color Emoji" w:cs="Apple Color Emoji"/>
                <w:color w:val="000000"/>
                <w:sz w:val="20"/>
                <w:szCs w:val="20"/>
                <w:lang w:eastAsia="nl-NL"/>
              </w:rPr>
              <w:t>✅</w:t>
            </w:r>
          </w:p>
        </w:tc>
      </w:tr>
      <w:tr w:rsidR="002854ED" w:rsidRPr="002854ED" w14:paraId="04622060"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110FCD61"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lastRenderedPageBreak/>
              <w:t xml:space="preserve">nomadic in nature: changing </w:t>
            </w:r>
            <w:proofErr w:type="spellStart"/>
            <w:r w:rsidRPr="002854ED">
              <w:rPr>
                <w:rFonts w:ascii="Arial" w:eastAsia="Times New Roman" w:hAnsi="Arial" w:cs="Arial"/>
                <w:color w:val="000000"/>
                <w:sz w:val="20"/>
                <w:szCs w:val="20"/>
                <w:lang w:val="en-US" w:eastAsia="nl-NL"/>
              </w:rPr>
              <w:t>ip</w:t>
            </w:r>
            <w:proofErr w:type="spellEnd"/>
            <w:r w:rsidRPr="002854ED">
              <w:rPr>
                <w:rFonts w:ascii="Arial" w:eastAsia="Times New Roman" w:hAnsi="Arial" w:cs="Arial"/>
                <w:color w:val="000000"/>
                <w:sz w:val="20"/>
                <w:szCs w:val="20"/>
                <w:lang w:val="en-US" w:eastAsia="nl-NL"/>
              </w:rPr>
              <w:t xml:space="preserve"> addresses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2646C78D"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nomadic in nature: changing addresses </w:t>
            </w:r>
            <w:r w:rsidRPr="002854ED">
              <w:rPr>
                <w:rFonts w:ascii="Apple Color Emoji" w:eastAsia="Times New Roman" w:hAnsi="Apple Color Emoji" w:cs="Apple Color Emoji"/>
                <w:color w:val="000000"/>
                <w:sz w:val="20"/>
                <w:szCs w:val="20"/>
                <w:lang w:val="en-US" w:eastAsia="nl-NL"/>
              </w:rPr>
              <w:t>✅</w:t>
            </w:r>
          </w:p>
        </w:tc>
      </w:tr>
      <w:tr w:rsidR="002854ED" w:rsidRPr="002854ED" w14:paraId="371383EC" w14:textId="77777777" w:rsidTr="002854ED">
        <w:trPr>
          <w:trHeight w:val="995"/>
        </w:trPr>
        <w:tc>
          <w:tcPr>
            <w:tcW w:w="0" w:type="auto"/>
            <w:tcBorders>
              <w:top w:val="single" w:sz="2" w:space="0" w:color="000000"/>
              <w:left w:val="single" w:sz="2" w:space="0" w:color="000000"/>
              <w:bottom w:val="single" w:sz="2" w:space="0" w:color="000000"/>
              <w:right w:val="single" w:sz="2" w:space="0" w:color="A6A6A6"/>
            </w:tcBorders>
            <w:tcMar>
              <w:top w:w="100" w:type="dxa"/>
              <w:left w:w="100" w:type="dxa"/>
              <w:bottom w:w="100" w:type="dxa"/>
              <w:right w:w="100" w:type="dxa"/>
            </w:tcMar>
            <w:hideMark/>
          </w:tcPr>
          <w:p w14:paraId="4380C689"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situating yourself in a network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000000"/>
              <w:right w:val="single" w:sz="2" w:space="0" w:color="000000"/>
            </w:tcBorders>
            <w:tcMar>
              <w:top w:w="100" w:type="dxa"/>
              <w:left w:w="100" w:type="dxa"/>
              <w:bottom w:w="100" w:type="dxa"/>
              <w:right w:w="100" w:type="dxa"/>
            </w:tcMar>
            <w:hideMark/>
          </w:tcPr>
          <w:p w14:paraId="3E4D506F"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situating yourself in a network </w:t>
            </w:r>
            <w:r w:rsidRPr="002854ED">
              <w:rPr>
                <w:rFonts w:ascii="Apple Color Emoji" w:eastAsia="Times New Roman" w:hAnsi="Apple Color Emoji" w:cs="Apple Color Emoji"/>
                <w:color w:val="000000"/>
                <w:sz w:val="20"/>
                <w:szCs w:val="20"/>
                <w:lang w:val="en-US" w:eastAsia="nl-NL"/>
              </w:rPr>
              <w:t>✅</w:t>
            </w:r>
          </w:p>
        </w:tc>
      </w:tr>
      <w:tr w:rsidR="002854ED" w:rsidRPr="002854ED" w14:paraId="42E3521E" w14:textId="77777777" w:rsidTr="002854ED">
        <w:trPr>
          <w:trHeight w:val="995"/>
        </w:trPr>
        <w:tc>
          <w:tcPr>
            <w:tcW w:w="0" w:type="auto"/>
            <w:tcBorders>
              <w:top w:val="single" w:sz="2" w:space="0" w:color="000000"/>
              <w:left w:val="single" w:sz="2" w:space="0" w:color="000000"/>
              <w:bottom w:val="single" w:sz="2" w:space="0" w:color="A6A6A6"/>
              <w:right w:val="single" w:sz="2" w:space="0" w:color="A6A6A6"/>
            </w:tcBorders>
            <w:tcMar>
              <w:top w:w="100" w:type="dxa"/>
              <w:left w:w="100" w:type="dxa"/>
              <w:bottom w:w="100" w:type="dxa"/>
              <w:right w:w="100" w:type="dxa"/>
            </w:tcMar>
            <w:hideMark/>
          </w:tcPr>
          <w:p w14:paraId="02B8C729"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de-appropriating someone else's space </w:t>
            </w:r>
            <w:r w:rsidRPr="002854ED">
              <w:rPr>
                <w:rFonts w:ascii="Apple Color Emoji" w:eastAsia="Times New Roman" w:hAnsi="Apple Color Emoji" w:cs="Apple Color Emoji"/>
                <w:color w:val="000000"/>
                <w:sz w:val="20"/>
                <w:szCs w:val="20"/>
                <w:lang w:val="en-US" w:eastAsia="nl-NL"/>
              </w:rPr>
              <w:t>❌</w:t>
            </w:r>
          </w:p>
        </w:tc>
        <w:tc>
          <w:tcPr>
            <w:tcW w:w="0" w:type="auto"/>
            <w:tcBorders>
              <w:top w:val="single" w:sz="2" w:space="0" w:color="000000"/>
              <w:left w:val="single" w:sz="2" w:space="0" w:color="A6A6A6"/>
              <w:bottom w:val="single" w:sz="2" w:space="0" w:color="A6A6A6"/>
              <w:right w:val="single" w:sz="2" w:space="0" w:color="000000"/>
            </w:tcBorders>
            <w:tcMar>
              <w:top w:w="100" w:type="dxa"/>
              <w:left w:w="100" w:type="dxa"/>
              <w:bottom w:w="100" w:type="dxa"/>
              <w:right w:w="100" w:type="dxa"/>
            </w:tcMar>
            <w:hideMark/>
          </w:tcPr>
          <w:p w14:paraId="05BD1BE2" w14:textId="77777777" w:rsidR="002854ED" w:rsidRPr="002854ED" w:rsidRDefault="002854ED" w:rsidP="002854ED">
            <w:pPr>
              <w:spacing w:before="240" w:after="240"/>
              <w:rPr>
                <w:rFonts w:ascii="Times New Roman" w:eastAsia="Times New Roman" w:hAnsi="Times New Roman" w:cs="Times New Roman"/>
                <w:lang w:val="en-US" w:eastAsia="nl-NL"/>
              </w:rPr>
            </w:pPr>
            <w:r w:rsidRPr="002854ED">
              <w:rPr>
                <w:rFonts w:ascii="Arial" w:eastAsia="Times New Roman" w:hAnsi="Arial" w:cs="Arial"/>
                <w:color w:val="000000"/>
                <w:sz w:val="20"/>
                <w:szCs w:val="20"/>
                <w:lang w:val="en-US" w:eastAsia="nl-NL"/>
              </w:rPr>
              <w:t xml:space="preserve">de-appropriating someone else's space </w:t>
            </w:r>
            <w:r w:rsidRPr="002854ED">
              <w:rPr>
                <w:rFonts w:ascii="Apple Color Emoji" w:eastAsia="Times New Roman" w:hAnsi="Apple Color Emoji" w:cs="Apple Color Emoji"/>
                <w:color w:val="000000"/>
                <w:sz w:val="20"/>
                <w:szCs w:val="20"/>
                <w:lang w:val="en-US" w:eastAsia="nl-NL"/>
              </w:rPr>
              <w:t>✅</w:t>
            </w:r>
          </w:p>
        </w:tc>
      </w:tr>
    </w:tbl>
    <w:p w14:paraId="621FBE62" w14:textId="77777777" w:rsidR="002854ED" w:rsidRDefault="002854ED" w:rsidP="002854ED">
      <w:pPr>
        <w:shd w:val="clear" w:color="auto" w:fill="FFFFFF"/>
        <w:rPr>
          <w:rFonts w:ascii="Arial" w:eastAsia="Times New Roman" w:hAnsi="Arial" w:cs="Arial"/>
          <w:color w:val="000000"/>
          <w:lang w:val="en-US" w:eastAsia="nl-NL"/>
        </w:rPr>
      </w:pPr>
    </w:p>
    <w:p w14:paraId="0B70EC78" w14:textId="36B53E31"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1 Cloud Gazing</w:t>
      </w:r>
    </w:p>
    <w:p w14:paraId="6659D6BF" w14:textId="77777777" w:rsidR="00CE7384" w:rsidRDefault="00CE7384" w:rsidP="002854ED">
      <w:pPr>
        <w:shd w:val="clear" w:color="auto" w:fill="FFFFFF"/>
        <w:rPr>
          <w:rFonts w:ascii="Arial" w:eastAsia="Times New Roman" w:hAnsi="Arial" w:cs="Arial"/>
          <w:color w:val="000000"/>
          <w:lang w:val="en-US" w:eastAsia="nl-NL"/>
        </w:rPr>
      </w:pPr>
    </w:p>
    <w:p w14:paraId="062C629B" w14:textId="0FF76CF3" w:rsidR="002854ED" w:rsidRDefault="002854ED" w:rsidP="002854ED">
      <w:pPr>
        <w:shd w:val="clear" w:color="auto" w:fill="FFFFFF"/>
        <w:rPr>
          <w:ins w:id="18" w:author="Chloë Arkenbout" w:date="2022-03-15T14:25: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On September 12, 2010, </w:t>
      </w:r>
      <w:commentRangeStart w:id="19"/>
      <w:r w:rsidRPr="002854ED">
        <w:rPr>
          <w:rFonts w:ascii="Arial" w:eastAsia="Times New Roman" w:hAnsi="Arial" w:cs="Arial"/>
          <w:color w:val="000000"/>
          <w:lang w:val="en-US" w:eastAsia="nl-NL"/>
        </w:rPr>
        <w:t xml:space="preserve">the YouTube Channel </w:t>
      </w:r>
      <w:commentRangeEnd w:id="19"/>
      <w:r w:rsidR="00CE7384">
        <w:rPr>
          <w:rStyle w:val="Verwijzingopmerking"/>
        </w:rPr>
        <w:commentReference w:id="19"/>
      </w:r>
      <w:r w:rsidRPr="002854ED">
        <w:rPr>
          <w:rFonts w:ascii="Arial" w:eastAsia="Times New Roman" w:hAnsi="Arial" w:cs="Arial"/>
          <w:color w:val="000000"/>
          <w:lang w:val="en-US" w:eastAsia="nl-NL"/>
        </w:rPr>
        <w:t xml:space="preserve">revelation13net uploaded </w:t>
      </w:r>
      <w:commentRangeStart w:id="20"/>
      <w:r w:rsidRPr="002854ED">
        <w:rPr>
          <w:rFonts w:ascii="Arial" w:eastAsia="Times New Roman" w:hAnsi="Arial" w:cs="Arial"/>
          <w:color w:val="000000"/>
          <w:lang w:val="en-US" w:eastAsia="nl-NL"/>
        </w:rPr>
        <w:t xml:space="preserve">a video titled </w:t>
      </w:r>
      <w:r w:rsidRPr="002854ED">
        <w:rPr>
          <w:rFonts w:ascii="Arial" w:eastAsia="Times New Roman" w:hAnsi="Arial" w:cs="Arial"/>
          <w:i/>
          <w:iCs/>
          <w:color w:val="000000"/>
          <w:lang w:val="en-US" w:eastAsia="nl-NL"/>
        </w:rPr>
        <w:t>By Psychokinesis a Psychic turns a Cloud into a Square Cloud</w:t>
      </w:r>
      <w:commentRangeEnd w:id="20"/>
      <w:r w:rsidR="00CE7384">
        <w:rPr>
          <w:rStyle w:val="Verwijzingopmerking"/>
        </w:rPr>
        <w:commentReference w:id="20"/>
      </w:r>
      <w:r w:rsidRPr="002854ED">
        <w:rPr>
          <w:rFonts w:ascii="Arial" w:eastAsia="Times New Roman" w:hAnsi="Arial" w:cs="Arial"/>
          <w:i/>
          <w:iCs/>
          <w:color w:val="000000"/>
          <w:lang w:val="en-US" w:eastAsia="nl-NL"/>
        </w:rPr>
        <w:t xml:space="preserve"> in Sep</w:t>
      </w:r>
      <w:ins w:id="21" w:author="Chloë Arkenbout" w:date="2022-03-15T14:26:00Z">
        <w:r w:rsidR="008350EF">
          <w:rPr>
            <w:rFonts w:ascii="Arial" w:eastAsia="Times New Roman" w:hAnsi="Arial" w:cs="Arial"/>
            <w:i/>
            <w:iCs/>
            <w:color w:val="000000"/>
            <w:lang w:val="en-US" w:eastAsia="nl-NL"/>
          </w:rPr>
          <w:t>tember</w:t>
        </w:r>
      </w:ins>
      <w:del w:id="22" w:author="Chloë Arkenbout" w:date="2022-03-15T14:26:00Z">
        <w:r w:rsidRPr="002854ED" w:rsidDel="008350EF">
          <w:rPr>
            <w:rFonts w:ascii="Arial" w:eastAsia="Times New Roman" w:hAnsi="Arial" w:cs="Arial"/>
            <w:i/>
            <w:iCs/>
            <w:color w:val="000000"/>
            <w:lang w:val="en-US" w:eastAsia="nl-NL"/>
          </w:rPr>
          <w:delText>t</w:delText>
        </w:r>
      </w:del>
      <w:r w:rsidRPr="002854ED">
        <w:rPr>
          <w:rFonts w:ascii="Arial" w:eastAsia="Times New Roman" w:hAnsi="Arial" w:cs="Arial"/>
          <w:i/>
          <w:iCs/>
          <w:color w:val="000000"/>
          <w:lang w:val="en-US" w:eastAsia="nl-NL"/>
        </w:rPr>
        <w:t>. 2010</w:t>
      </w:r>
      <w:r w:rsidRPr="002854ED">
        <w:rPr>
          <w:rFonts w:ascii="Arial" w:eastAsia="Times New Roman" w:hAnsi="Arial" w:cs="Arial"/>
          <w:color w:val="000000"/>
          <w:lang w:val="en-US" w:eastAsia="nl-NL"/>
        </w:rPr>
        <w:t>.</w:t>
      </w:r>
      <w:commentRangeStart w:id="23"/>
      <w:r w:rsidRPr="002854ED">
        <w:rPr>
          <w:rFonts w:ascii="Arial" w:eastAsia="Times New Roman" w:hAnsi="Arial" w:cs="Arial"/>
          <w:color w:val="000000"/>
          <w:sz w:val="16"/>
          <w:szCs w:val="16"/>
          <w:lang w:val="en-US" w:eastAsia="nl-NL"/>
        </w:rPr>
        <w:t xml:space="preserve">1 </w:t>
      </w:r>
      <w:commentRangeEnd w:id="23"/>
      <w:r w:rsidR="008350EF">
        <w:rPr>
          <w:rStyle w:val="Verwijzingopmerking"/>
        </w:rPr>
        <w:commentReference w:id="23"/>
      </w:r>
      <w:r w:rsidRPr="002854ED">
        <w:rPr>
          <w:rFonts w:ascii="Arial" w:eastAsia="Times New Roman" w:hAnsi="Arial" w:cs="Arial"/>
          <w:color w:val="000000"/>
          <w:lang w:val="en-US" w:eastAsia="nl-NL"/>
        </w:rPr>
        <w:t xml:space="preserve">In this video, a man films the sky with a handheld camera for 2 minutes and 18 seconds. The viewer sees a single cloud on an otherwise entirely blue sky, lined by some trees on the edge of the frame. We never see the person holding the camera but can hear them speak throughout the video. They introduce themselves as </w:t>
      </w:r>
      <w:r w:rsidRPr="002854ED">
        <w:rPr>
          <w:rFonts w:ascii="Arial" w:eastAsia="Times New Roman" w:hAnsi="Arial" w:cs="Arial"/>
          <w:i/>
          <w:iCs/>
          <w:color w:val="000000"/>
          <w:lang w:val="en-US" w:eastAsia="nl-NL"/>
        </w:rPr>
        <w:t xml:space="preserve">T. Chase </w:t>
      </w:r>
      <w:r w:rsidRPr="002854ED">
        <w:rPr>
          <w:rFonts w:ascii="Arial" w:eastAsia="Times New Roman" w:hAnsi="Arial" w:cs="Arial"/>
          <w:color w:val="000000"/>
          <w:lang w:val="en-US" w:eastAsia="nl-NL"/>
        </w:rPr>
        <w:t xml:space="preserve">and </w:t>
      </w:r>
      <w:ins w:id="24" w:author="Chloë Arkenbout" w:date="2022-03-15T14:25:00Z">
        <w:r w:rsidR="008350EF">
          <w:rPr>
            <w:rFonts w:ascii="Arial" w:eastAsia="Times New Roman" w:hAnsi="Arial" w:cs="Arial"/>
            <w:color w:val="000000"/>
            <w:lang w:val="en-US" w:eastAsia="nl-NL"/>
          </w:rPr>
          <w:t xml:space="preserve">they </w:t>
        </w:r>
      </w:ins>
      <w:r w:rsidRPr="002854ED">
        <w:rPr>
          <w:rFonts w:ascii="Arial" w:eastAsia="Times New Roman" w:hAnsi="Arial" w:cs="Arial"/>
          <w:color w:val="000000"/>
          <w:lang w:val="en-US" w:eastAsia="nl-NL"/>
        </w:rPr>
        <w:t xml:space="preserve">explain that they will </w:t>
      </w:r>
      <w:del w:id="25" w:author="Chloë Arkenbout" w:date="2022-03-15T14:25:00Z">
        <w:r w:rsidRPr="002854ED" w:rsidDel="008350EF">
          <w:rPr>
            <w:rFonts w:ascii="Arial" w:eastAsia="Times New Roman" w:hAnsi="Arial" w:cs="Arial"/>
            <w:color w:val="000000"/>
            <w:lang w:val="en-US" w:eastAsia="nl-NL"/>
          </w:rPr>
          <w:delText xml:space="preserve">now </w:delText>
        </w:r>
      </w:del>
      <w:r w:rsidRPr="002854ED">
        <w:rPr>
          <w:rFonts w:ascii="Arial" w:eastAsia="Times New Roman" w:hAnsi="Arial" w:cs="Arial"/>
          <w:color w:val="000000"/>
          <w:lang w:val="en-US" w:eastAsia="nl-NL"/>
        </w:rPr>
        <w:t>attempt to change the shape of the cloud into a square through psychic powers. They keep repeating this statement like a mantra of sorts, altering and distorting their voice as the video progresses. The cloud slowly changes shape, and by the end of the video it does look more like a square than in the beginning of the video, though it's hard to say whether this might just have been the way it was always going to naturally change shape.</w:t>
      </w:r>
    </w:p>
    <w:p w14:paraId="16491429" w14:textId="77777777" w:rsidR="008350EF" w:rsidRPr="002854ED" w:rsidRDefault="008350EF" w:rsidP="002854ED">
      <w:pPr>
        <w:shd w:val="clear" w:color="auto" w:fill="FFFFFF"/>
        <w:rPr>
          <w:rFonts w:ascii="Times New Roman" w:eastAsia="Times New Roman" w:hAnsi="Times New Roman" w:cs="Times New Roman"/>
          <w:color w:val="000000"/>
          <w:lang w:val="en-US" w:eastAsia="nl-NL"/>
        </w:rPr>
      </w:pPr>
    </w:p>
    <w:p w14:paraId="6FCF91D2" w14:textId="52FB3999" w:rsidR="002854ED" w:rsidRP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In September 2008, the free software advocate Richard Stallman expressed his concerns regarding cloud computing to </w:t>
      </w:r>
      <w:commentRangeStart w:id="26"/>
      <w:r w:rsidRPr="002854ED">
        <w:rPr>
          <w:rFonts w:ascii="Arial" w:eastAsia="Times New Roman" w:hAnsi="Arial" w:cs="Arial"/>
          <w:i/>
          <w:iCs/>
          <w:color w:val="000000"/>
          <w:lang w:val="en-US" w:eastAsia="nl-NL"/>
        </w:rPr>
        <w:t>The Guardian</w:t>
      </w:r>
      <w:r w:rsidRPr="002854ED">
        <w:rPr>
          <w:rFonts w:ascii="Arial" w:eastAsia="Times New Roman" w:hAnsi="Arial" w:cs="Arial"/>
          <w:color w:val="000000"/>
          <w:lang w:val="en-US" w:eastAsia="nl-NL"/>
        </w:rPr>
        <w:t xml:space="preserve">, </w:t>
      </w:r>
      <w:commentRangeEnd w:id="26"/>
      <w:r w:rsidR="001263AF">
        <w:rPr>
          <w:rStyle w:val="Verwijzingopmerking"/>
        </w:rPr>
        <w:commentReference w:id="26"/>
      </w:r>
      <w:r w:rsidRPr="002854ED">
        <w:rPr>
          <w:rFonts w:ascii="Arial" w:eastAsia="Times New Roman" w:hAnsi="Arial" w:cs="Arial"/>
          <w:color w:val="000000"/>
          <w:lang w:val="en-US" w:eastAsia="nl-NL"/>
        </w:rPr>
        <w:t>claiming that it was stupid</w:t>
      </w:r>
      <w:r w:rsidRPr="002854ED">
        <w:rPr>
          <w:rFonts w:ascii="Arial" w:eastAsia="Times New Roman" w:hAnsi="Arial" w:cs="Arial"/>
          <w:color w:val="000000"/>
          <w:sz w:val="16"/>
          <w:szCs w:val="16"/>
          <w:lang w:val="en-US" w:eastAsia="nl-NL"/>
        </w:rPr>
        <w:t xml:space="preserve">2 </w:t>
      </w:r>
      <w:r w:rsidRPr="002854ED">
        <w:rPr>
          <w:rFonts w:ascii="Arial" w:eastAsia="Times New Roman" w:hAnsi="Arial" w:cs="Arial"/>
          <w:color w:val="000000"/>
          <w:lang w:val="en-US" w:eastAsia="nl-NL"/>
        </w:rPr>
        <w:t xml:space="preserve">and just a way to lock users into proprietary ecosystems. Stallman is a prominent advocate for privacy and the open source movement, and (among a lot of other things) the founder of the </w:t>
      </w:r>
      <w:r w:rsidRPr="002854ED">
        <w:rPr>
          <w:rFonts w:ascii="Arial" w:eastAsia="Times New Roman" w:hAnsi="Arial" w:cs="Arial"/>
          <w:i/>
          <w:iCs/>
          <w:color w:val="000000"/>
          <w:lang w:val="en-US" w:eastAsia="nl-NL"/>
        </w:rPr>
        <w:t>Free Software Foundatio</w:t>
      </w:r>
      <w:r w:rsidRPr="002854ED">
        <w:rPr>
          <w:rFonts w:ascii="Arial" w:eastAsia="Times New Roman" w:hAnsi="Arial" w:cs="Arial"/>
          <w:color w:val="000000"/>
          <w:lang w:val="en-US" w:eastAsia="nl-NL"/>
        </w:rPr>
        <w:t>n. He is well-respected in the tech community, but his statements about cloud computing received mixed responses. He was accused of populism</w:t>
      </w:r>
      <w:r w:rsidRPr="002854ED">
        <w:rPr>
          <w:rFonts w:ascii="Arial" w:eastAsia="Times New Roman" w:hAnsi="Arial" w:cs="Arial"/>
          <w:color w:val="000000"/>
          <w:sz w:val="16"/>
          <w:szCs w:val="16"/>
          <w:lang w:val="en-US" w:eastAsia="nl-NL"/>
        </w:rPr>
        <w:t xml:space="preserve">3 </w:t>
      </w:r>
      <w:r w:rsidRPr="002854ED">
        <w:rPr>
          <w:rFonts w:ascii="Arial" w:eastAsia="Times New Roman" w:hAnsi="Arial" w:cs="Arial"/>
          <w:color w:val="000000"/>
          <w:lang w:val="en-US" w:eastAsia="nl-NL"/>
        </w:rPr>
        <w:t>for supposedly ignoring the lived realities of actual users who are often already trapped in their operating systems and office suites, and don't necessarily have the capacities to practice the cloud refusal he was preaching. Others accused Stallman of simply stating the obvious. Reuven Cohan</w:t>
      </w:r>
      <w:r w:rsidRPr="002854ED">
        <w:rPr>
          <w:rFonts w:ascii="Arial" w:eastAsia="Times New Roman" w:hAnsi="Arial" w:cs="Arial"/>
          <w:color w:val="000000"/>
          <w:sz w:val="16"/>
          <w:szCs w:val="16"/>
          <w:lang w:val="en-US" w:eastAsia="nl-NL"/>
        </w:rPr>
        <w:t xml:space="preserve">4 </w:t>
      </w:r>
      <w:r w:rsidRPr="002854ED">
        <w:rPr>
          <w:rFonts w:ascii="Arial" w:eastAsia="Times New Roman" w:hAnsi="Arial" w:cs="Arial"/>
          <w:color w:val="000000"/>
          <w:lang w:val="en-US" w:eastAsia="nl-NL"/>
        </w:rPr>
        <w:t xml:space="preserve">illustrated this criticism with a still from an episode of the animated TV show </w:t>
      </w:r>
      <w:r w:rsidRPr="002854ED">
        <w:rPr>
          <w:rFonts w:ascii="Arial" w:eastAsia="Times New Roman" w:hAnsi="Arial" w:cs="Arial"/>
          <w:i/>
          <w:iCs/>
          <w:color w:val="000000"/>
          <w:lang w:val="en-US" w:eastAsia="nl-NL"/>
        </w:rPr>
        <w:t>The Simpsons</w:t>
      </w:r>
      <w:r w:rsidRPr="002854ED">
        <w:rPr>
          <w:rFonts w:ascii="Arial" w:eastAsia="Times New Roman" w:hAnsi="Arial" w:cs="Arial"/>
          <w:color w:val="000000"/>
          <w:lang w:val="en-US" w:eastAsia="nl-NL"/>
        </w:rPr>
        <w:t>, which later ended up becoming something of a meme. The image shows a newspaper clipping in which Abe Simpson, the elderly father of one of the protagonists, Homer Simpson, angrily shakes his fist at</w:t>
      </w:r>
    </w:p>
    <w:p w14:paraId="0ADD780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091A2A5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 </w:t>
      </w:r>
      <w:r w:rsidRPr="002854ED">
        <w:rPr>
          <w:rFonts w:ascii="Arial" w:eastAsia="Times New Roman" w:hAnsi="Arial" w:cs="Arial"/>
          <w:color w:val="5E5E5E"/>
          <w:sz w:val="22"/>
          <w:szCs w:val="22"/>
          <w:lang w:val="en-US" w:eastAsia="nl-NL"/>
        </w:rPr>
        <w:t xml:space="preserve">“By Psychokinesis a Psychic Turns a Cloud into a Square Cloud in Sept. 2010,” YouTube, accessed January 14, 2022, </w:t>
      </w:r>
      <w:r w:rsidRPr="002854ED">
        <w:rPr>
          <w:rFonts w:ascii="Arial" w:eastAsia="Times New Roman" w:hAnsi="Arial" w:cs="Arial"/>
          <w:color w:val="0076BA"/>
          <w:sz w:val="22"/>
          <w:szCs w:val="22"/>
          <w:lang w:val="en-US" w:eastAsia="nl-NL"/>
        </w:rPr>
        <w:t>https://www.youtube.com/watch?v=KNYo69XiDfA</w:t>
      </w:r>
      <w:r w:rsidRPr="002854ED">
        <w:rPr>
          <w:rFonts w:ascii="Arial" w:eastAsia="Times New Roman" w:hAnsi="Arial" w:cs="Arial"/>
          <w:color w:val="5E5E5E"/>
          <w:sz w:val="22"/>
          <w:szCs w:val="22"/>
          <w:lang w:val="en-US" w:eastAsia="nl-NL"/>
        </w:rPr>
        <w:t>.</w:t>
      </w:r>
    </w:p>
    <w:p w14:paraId="4BD7FC0A"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 </w:t>
      </w:r>
      <w:r w:rsidRPr="002854ED">
        <w:rPr>
          <w:rFonts w:ascii="Arial" w:eastAsia="Times New Roman" w:hAnsi="Arial" w:cs="Arial"/>
          <w:color w:val="5E5E5E"/>
          <w:sz w:val="22"/>
          <w:szCs w:val="22"/>
          <w:lang w:val="en-US" w:eastAsia="nl-NL"/>
        </w:rPr>
        <w:t xml:space="preserve">Bobbie Johnson, “Cloud Computing Is a Trap, Warns GNU Founder,” </w:t>
      </w:r>
      <w:r w:rsidRPr="002854ED">
        <w:rPr>
          <w:rFonts w:ascii="Arial" w:eastAsia="Times New Roman" w:hAnsi="Arial" w:cs="Arial"/>
          <w:i/>
          <w:iCs/>
          <w:color w:val="5E5E5E"/>
          <w:sz w:val="22"/>
          <w:szCs w:val="22"/>
          <w:lang w:val="en-US" w:eastAsia="nl-NL"/>
        </w:rPr>
        <w:t>The Guardian</w:t>
      </w:r>
      <w:r w:rsidRPr="002854ED">
        <w:rPr>
          <w:rFonts w:ascii="Arial" w:eastAsia="Times New Roman" w:hAnsi="Arial" w:cs="Arial"/>
          <w:color w:val="5E5E5E"/>
          <w:sz w:val="22"/>
          <w:szCs w:val="22"/>
          <w:lang w:val="en-US" w:eastAsia="nl-NL"/>
        </w:rPr>
        <w:t xml:space="preserve">, September 29, 2008, </w:t>
      </w:r>
      <w:r w:rsidRPr="002854ED">
        <w:rPr>
          <w:rFonts w:ascii="Arial" w:eastAsia="Times New Roman" w:hAnsi="Arial" w:cs="Arial"/>
          <w:color w:val="0076BA"/>
          <w:sz w:val="22"/>
          <w:szCs w:val="22"/>
          <w:lang w:val="en-US" w:eastAsia="nl-NL"/>
        </w:rPr>
        <w:t xml:space="preserve">https://www.theguardian.com/technology/2008/sep/29/ </w:t>
      </w:r>
      <w:proofErr w:type="spellStart"/>
      <w:proofErr w:type="gramStart"/>
      <w:r w:rsidRPr="002854ED">
        <w:rPr>
          <w:rFonts w:ascii="Arial" w:eastAsia="Times New Roman" w:hAnsi="Arial" w:cs="Arial"/>
          <w:color w:val="0076BA"/>
          <w:sz w:val="22"/>
          <w:szCs w:val="22"/>
          <w:lang w:val="en-US" w:eastAsia="nl-NL"/>
        </w:rPr>
        <w:t>cloud.computing</w:t>
      </w:r>
      <w:proofErr w:type="gramEnd"/>
      <w:r w:rsidRPr="002854ED">
        <w:rPr>
          <w:rFonts w:ascii="Arial" w:eastAsia="Times New Roman" w:hAnsi="Arial" w:cs="Arial"/>
          <w:color w:val="0076BA"/>
          <w:sz w:val="22"/>
          <w:szCs w:val="22"/>
          <w:lang w:val="en-US" w:eastAsia="nl-NL"/>
        </w:rPr>
        <w:t>.richard.stallman</w:t>
      </w:r>
      <w:proofErr w:type="spellEnd"/>
      <w:r w:rsidRPr="002854ED">
        <w:rPr>
          <w:rFonts w:ascii="Arial" w:eastAsia="Times New Roman" w:hAnsi="Arial" w:cs="Arial"/>
          <w:color w:val="5E5E5E"/>
          <w:sz w:val="22"/>
          <w:szCs w:val="22"/>
          <w:lang w:val="en-US" w:eastAsia="nl-NL"/>
        </w:rPr>
        <w:t>.</w:t>
      </w:r>
    </w:p>
    <w:p w14:paraId="37ECE5B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lastRenderedPageBreak/>
        <w:t xml:space="preserve">3 </w:t>
      </w:r>
      <w:r w:rsidRPr="002854ED">
        <w:rPr>
          <w:rFonts w:ascii="Arial" w:eastAsia="Times New Roman" w:hAnsi="Arial" w:cs="Arial"/>
          <w:color w:val="5E5E5E"/>
          <w:sz w:val="22"/>
          <w:szCs w:val="22"/>
          <w:lang w:val="en-US" w:eastAsia="nl-NL"/>
        </w:rPr>
        <w:t xml:space="preserve">Mathew Ingram, “Hey </w:t>
      </w:r>
      <w:proofErr w:type="spellStart"/>
      <w:r w:rsidRPr="002854ED">
        <w:rPr>
          <w:rFonts w:ascii="Arial" w:eastAsia="Times New Roman" w:hAnsi="Arial" w:cs="Arial"/>
          <w:color w:val="5E5E5E"/>
          <w:sz w:val="22"/>
          <w:szCs w:val="22"/>
          <w:lang w:val="en-US" w:eastAsia="nl-NL"/>
        </w:rPr>
        <w:t>Hey</w:t>
      </w:r>
      <w:proofErr w:type="spellEnd"/>
      <w:r w:rsidRPr="002854ED">
        <w:rPr>
          <w:rFonts w:ascii="Arial" w:eastAsia="Times New Roman" w:hAnsi="Arial" w:cs="Arial"/>
          <w:color w:val="5E5E5E"/>
          <w:sz w:val="22"/>
          <w:szCs w:val="22"/>
          <w:lang w:val="en-US" w:eastAsia="nl-NL"/>
        </w:rPr>
        <w:t xml:space="preserve">, You </w:t>
      </w:r>
      <w:proofErr w:type="spellStart"/>
      <w:r w:rsidRPr="002854ED">
        <w:rPr>
          <w:rFonts w:ascii="Arial" w:eastAsia="Times New Roman" w:hAnsi="Arial" w:cs="Arial"/>
          <w:color w:val="5E5E5E"/>
          <w:sz w:val="22"/>
          <w:szCs w:val="22"/>
          <w:lang w:val="en-US" w:eastAsia="nl-NL"/>
        </w:rPr>
        <w:t>You</w:t>
      </w:r>
      <w:proofErr w:type="spellEnd"/>
      <w:r w:rsidRPr="002854ED">
        <w:rPr>
          <w:rFonts w:ascii="Arial" w:eastAsia="Times New Roman" w:hAnsi="Arial" w:cs="Arial"/>
          <w:color w:val="5E5E5E"/>
          <w:sz w:val="22"/>
          <w:szCs w:val="22"/>
          <w:lang w:val="en-US" w:eastAsia="nl-NL"/>
        </w:rPr>
        <w:t xml:space="preserve"> — Get off of My Cloud,” </w:t>
      </w:r>
      <w:proofErr w:type="spellStart"/>
      <w:r w:rsidRPr="002854ED">
        <w:rPr>
          <w:rFonts w:ascii="Arial" w:eastAsia="Times New Roman" w:hAnsi="Arial" w:cs="Arial"/>
          <w:color w:val="5E5E5E"/>
          <w:sz w:val="22"/>
          <w:szCs w:val="22"/>
          <w:lang w:val="en-US" w:eastAsia="nl-NL"/>
        </w:rPr>
        <w:t>Wayback</w:t>
      </w:r>
      <w:proofErr w:type="spellEnd"/>
      <w:r w:rsidRPr="002854ED">
        <w:rPr>
          <w:rFonts w:ascii="Arial" w:eastAsia="Times New Roman" w:hAnsi="Arial" w:cs="Arial"/>
          <w:color w:val="5E5E5E"/>
          <w:sz w:val="22"/>
          <w:szCs w:val="22"/>
          <w:lang w:val="en-US" w:eastAsia="nl-NL"/>
        </w:rPr>
        <w:t xml:space="preserve"> Machine, September 29, 2008, </w:t>
      </w:r>
      <w:r w:rsidRPr="002854ED">
        <w:rPr>
          <w:rFonts w:ascii="Arial" w:eastAsia="Times New Roman" w:hAnsi="Arial" w:cs="Arial"/>
          <w:color w:val="0076BA"/>
          <w:sz w:val="22"/>
          <w:szCs w:val="22"/>
          <w:lang w:val="en-US" w:eastAsia="nl-NL"/>
        </w:rPr>
        <w:t>https://web.archive.org/web/20081122005447/http://www.mathewingram.com/work/ 2008/09/29/hey-hey-you-you-get-off-of-my-cloud/</w:t>
      </w:r>
      <w:r w:rsidRPr="002854ED">
        <w:rPr>
          <w:rFonts w:ascii="Arial" w:eastAsia="Times New Roman" w:hAnsi="Arial" w:cs="Arial"/>
          <w:color w:val="5E5E5E"/>
          <w:sz w:val="22"/>
          <w:szCs w:val="22"/>
          <w:lang w:val="en-US" w:eastAsia="nl-NL"/>
        </w:rPr>
        <w:t>.</w:t>
      </w:r>
    </w:p>
    <w:p w14:paraId="1634C43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 </w:t>
      </w:r>
      <w:r w:rsidRPr="002854ED">
        <w:rPr>
          <w:rFonts w:ascii="Arial" w:eastAsia="Times New Roman" w:hAnsi="Arial" w:cs="Arial"/>
          <w:color w:val="5E5E5E"/>
          <w:sz w:val="22"/>
          <w:szCs w:val="22"/>
          <w:lang w:val="en-US" w:eastAsia="nl-NL"/>
        </w:rPr>
        <w:t xml:space="preserve">Reuven Cohen, “Stupid </w:t>
      </w:r>
      <w:proofErr w:type="gramStart"/>
      <w:r w:rsidRPr="002854ED">
        <w:rPr>
          <w:rFonts w:ascii="Arial" w:eastAsia="Times New Roman" w:hAnsi="Arial" w:cs="Arial"/>
          <w:color w:val="5E5E5E"/>
          <w:sz w:val="22"/>
          <w:szCs w:val="22"/>
          <w:lang w:val="en-US" w:eastAsia="nl-NL"/>
        </w:rPr>
        <w:t>Redux :</w:t>
      </w:r>
      <w:proofErr w:type="gramEnd"/>
      <w:r w:rsidRPr="002854ED">
        <w:rPr>
          <w:rFonts w:ascii="Arial" w:eastAsia="Times New Roman" w:hAnsi="Arial" w:cs="Arial"/>
          <w:color w:val="5E5E5E"/>
          <w:sz w:val="22"/>
          <w:szCs w:val="22"/>
          <w:lang w:val="en-US" w:eastAsia="nl-NL"/>
        </w:rPr>
        <w:t xml:space="preserve"> Old Man GNU Yells at Cloud,” </w:t>
      </w:r>
      <w:proofErr w:type="spellStart"/>
      <w:r w:rsidRPr="002854ED">
        <w:rPr>
          <w:rFonts w:ascii="Arial" w:eastAsia="Times New Roman" w:hAnsi="Arial" w:cs="Arial"/>
          <w:color w:val="5E5E5E"/>
          <w:sz w:val="22"/>
          <w:szCs w:val="22"/>
          <w:lang w:val="en-US" w:eastAsia="nl-NL"/>
        </w:rPr>
        <w:t>Wayback</w:t>
      </w:r>
      <w:proofErr w:type="spellEnd"/>
      <w:r w:rsidRPr="002854ED">
        <w:rPr>
          <w:rFonts w:ascii="Arial" w:eastAsia="Times New Roman" w:hAnsi="Arial" w:cs="Arial"/>
          <w:color w:val="5E5E5E"/>
          <w:sz w:val="22"/>
          <w:szCs w:val="22"/>
          <w:lang w:val="en-US" w:eastAsia="nl-NL"/>
        </w:rPr>
        <w:t xml:space="preserve"> Machine, September 29, 2008, </w:t>
      </w:r>
      <w:r w:rsidRPr="002854ED">
        <w:rPr>
          <w:rFonts w:ascii="Arial" w:eastAsia="Times New Roman" w:hAnsi="Arial" w:cs="Arial"/>
          <w:color w:val="0076BA"/>
          <w:sz w:val="22"/>
          <w:szCs w:val="22"/>
          <w:lang w:val="en-US" w:eastAsia="nl-NL"/>
        </w:rPr>
        <w:t>https://web.archive.org/web/20081205032726/http://www.elasticvapor.com/ 2008/09/stupid-redux-old-man-gnu-yells-at-cloud.html</w:t>
      </w:r>
      <w:r w:rsidRPr="002854ED">
        <w:rPr>
          <w:rFonts w:ascii="Arial" w:eastAsia="Times New Roman" w:hAnsi="Arial" w:cs="Arial"/>
          <w:color w:val="5E5E5E"/>
          <w:sz w:val="22"/>
          <w:szCs w:val="22"/>
          <w:lang w:val="en-US" w:eastAsia="nl-NL"/>
        </w:rPr>
        <w:t>.</w:t>
      </w:r>
    </w:p>
    <w:p w14:paraId="01594B8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7091DB97" w14:textId="5AE0E9A3" w:rsidR="002854ED" w:rsidRDefault="002854ED" w:rsidP="002854ED">
      <w:pPr>
        <w:shd w:val="clear" w:color="auto" w:fill="FFFFFF"/>
        <w:rPr>
          <w:ins w:id="27" w:author="Chloë Arkenbout" w:date="2022-03-15T14:32: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the sky under the headline </w:t>
      </w:r>
      <w:r w:rsidRPr="002854ED">
        <w:rPr>
          <w:rFonts w:ascii="Arial" w:eastAsia="Times New Roman" w:hAnsi="Arial" w:cs="Arial"/>
          <w:i/>
          <w:iCs/>
          <w:color w:val="000000"/>
          <w:lang w:val="en-US" w:eastAsia="nl-NL"/>
        </w:rPr>
        <w:t>Old Man Yells at Cloud</w:t>
      </w:r>
      <w:r w:rsidRPr="002854ED">
        <w:rPr>
          <w:rFonts w:ascii="Arial" w:eastAsia="Times New Roman" w:hAnsi="Arial" w:cs="Arial"/>
          <w:color w:val="000000"/>
          <w:lang w:val="en-US" w:eastAsia="nl-NL"/>
        </w:rPr>
        <w:t>. Since my 30th birthday last year, I have sometimes thought this image is actually about me.</w:t>
      </w:r>
    </w:p>
    <w:p w14:paraId="016FFAD2" w14:textId="77777777" w:rsidR="001263AF" w:rsidRPr="002854ED" w:rsidRDefault="001263AF" w:rsidP="002854ED">
      <w:pPr>
        <w:shd w:val="clear" w:color="auto" w:fill="FFFFFF"/>
        <w:rPr>
          <w:rFonts w:ascii="Times New Roman" w:eastAsia="Times New Roman" w:hAnsi="Times New Roman" w:cs="Times New Roman"/>
          <w:color w:val="000000"/>
          <w:lang w:val="en-US" w:eastAsia="nl-NL"/>
        </w:rPr>
      </w:pPr>
    </w:p>
    <w:p w14:paraId="26A21636" w14:textId="019E8BCF"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The Cloud is a mythical space. Its name alludes to its opaque-ness, veiling what it actually describes, which you could call network infrastructure, or maybe just someone else's computer.</w:t>
      </w:r>
      <w:r w:rsidRPr="002854ED">
        <w:rPr>
          <w:rFonts w:ascii="Arial" w:eastAsia="Times New Roman" w:hAnsi="Arial" w:cs="Arial"/>
          <w:color w:val="000000"/>
          <w:sz w:val="16"/>
          <w:szCs w:val="16"/>
          <w:lang w:val="en-US" w:eastAsia="nl-NL"/>
        </w:rPr>
        <w:t xml:space="preserve">5 </w:t>
      </w:r>
      <w:r w:rsidRPr="002854ED">
        <w:rPr>
          <w:rFonts w:ascii="Arial" w:eastAsia="Times New Roman" w:hAnsi="Arial" w:cs="Arial"/>
          <w:color w:val="000000"/>
          <w:lang w:val="en-US" w:eastAsia="nl-NL"/>
        </w:rPr>
        <w:t xml:space="preserve">Interestingly, the concept originates from exactly this position of not knowing, of occlusion. In network diagrams the cloud is traditionally used to denote parts of the network that we have no control over or </w:t>
      </w:r>
      <w:ins w:id="28" w:author="Chloë Arkenbout" w:date="2022-03-15T14:38:00Z">
        <w:r w:rsidR="001263AF">
          <w:rPr>
            <w:rFonts w:ascii="Arial" w:eastAsia="Times New Roman" w:hAnsi="Arial" w:cs="Arial"/>
            <w:color w:val="000000"/>
            <w:lang w:val="en-US" w:eastAsia="nl-NL"/>
          </w:rPr>
          <w:t xml:space="preserve">have </w:t>
        </w:r>
      </w:ins>
      <w:r w:rsidRPr="002854ED">
        <w:rPr>
          <w:rFonts w:ascii="Arial" w:eastAsia="Times New Roman" w:hAnsi="Arial" w:cs="Arial"/>
          <w:color w:val="000000"/>
          <w:lang w:val="en-US" w:eastAsia="nl-NL"/>
        </w:rPr>
        <w:t xml:space="preserve">no concrete knowledge about. It's the part beyond the blinking lights of our router, it’s </w:t>
      </w:r>
      <w:r w:rsidRPr="002854ED">
        <w:rPr>
          <w:rFonts w:ascii="Arial" w:eastAsia="Times New Roman" w:hAnsi="Arial" w:cs="Arial"/>
          <w:i/>
          <w:iCs/>
          <w:color w:val="000000"/>
          <w:lang w:val="en-US" w:eastAsia="nl-NL"/>
        </w:rPr>
        <w:t>internet</w:t>
      </w:r>
      <w:r w:rsidRPr="002854ED">
        <w:rPr>
          <w:rFonts w:ascii="Arial" w:eastAsia="Times New Roman" w:hAnsi="Arial" w:cs="Arial"/>
          <w:color w:val="000000"/>
          <w:lang w:val="en-US" w:eastAsia="nl-NL"/>
        </w:rPr>
        <w:t xml:space="preserve">. Its shape alludes to the uncertainty of what is out there, something elusive that constantly changes shape, is hard to grasp. </w:t>
      </w:r>
      <w:commentRangeStart w:id="29"/>
      <w:r w:rsidRPr="002854ED">
        <w:rPr>
          <w:rFonts w:ascii="Arial" w:eastAsia="Times New Roman" w:hAnsi="Arial" w:cs="Arial"/>
          <w:color w:val="000000"/>
          <w:lang w:val="en-US" w:eastAsia="nl-NL"/>
        </w:rPr>
        <w:t>The cloud is something we don't understand, by definition.</w:t>
      </w:r>
      <w:commentRangeEnd w:id="29"/>
      <w:r w:rsidR="001263AF">
        <w:rPr>
          <w:rStyle w:val="Verwijzingopmerking"/>
        </w:rPr>
        <w:commentReference w:id="29"/>
      </w:r>
    </w:p>
    <w:p w14:paraId="3D44242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333ACDE4" w14:textId="247F16C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 xml:space="preserve">This inherent uncertainty is maybe why attempts to refuse it can often feel futile. Even defining what it </w:t>
      </w:r>
      <w:del w:id="30" w:author="Chloë Arkenbout" w:date="2022-03-15T14:41:00Z">
        <w:r w:rsidRPr="002854ED" w:rsidDel="002A1AB6">
          <w:rPr>
            <w:rFonts w:ascii="Arial" w:eastAsia="Times New Roman" w:hAnsi="Arial" w:cs="Arial"/>
            <w:color w:val="000000"/>
            <w:lang w:val="en-US" w:eastAsia="nl-NL"/>
          </w:rPr>
          <w:delText xml:space="preserve">exactly </w:delText>
        </w:r>
      </w:del>
      <w:r w:rsidRPr="002854ED">
        <w:rPr>
          <w:rFonts w:ascii="Arial" w:eastAsia="Times New Roman" w:hAnsi="Arial" w:cs="Arial"/>
          <w:color w:val="000000"/>
          <w:lang w:val="en-US" w:eastAsia="nl-NL"/>
        </w:rPr>
        <w:t>is</w:t>
      </w:r>
      <w:ins w:id="31" w:author="Chloë Arkenbout" w:date="2022-03-15T14:42:00Z">
        <w:r w:rsidR="002A1AB6">
          <w:rPr>
            <w:rFonts w:ascii="Arial" w:eastAsia="Times New Roman" w:hAnsi="Arial" w:cs="Arial"/>
            <w:color w:val="000000"/>
            <w:lang w:val="en-US" w:eastAsia="nl-NL"/>
          </w:rPr>
          <w:t xml:space="preserve"> </w:t>
        </w:r>
      </w:ins>
      <w:del w:id="32" w:author="Chloë Arkenbout" w:date="2022-03-15T14:42:00Z">
        <w:r w:rsidRPr="002854ED" w:rsidDel="002A1AB6">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that we are refusing</w:t>
      </w:r>
      <w:ins w:id="33" w:author="Chloë Arkenbout" w:date="2022-03-15T14:42:00Z">
        <w:r w:rsidR="002A1AB6">
          <w:rPr>
            <w:rFonts w:ascii="Arial" w:eastAsia="Times New Roman" w:hAnsi="Arial" w:cs="Arial"/>
            <w:color w:val="000000"/>
            <w:lang w:val="en-US" w:eastAsia="nl-NL"/>
          </w:rPr>
          <w:t xml:space="preserve"> </w:t>
        </w:r>
        <w:r w:rsidR="002A1AB6" w:rsidRPr="002854ED">
          <w:rPr>
            <w:rFonts w:ascii="Arial" w:eastAsia="Times New Roman" w:hAnsi="Arial" w:cs="Arial"/>
            <w:color w:val="000000"/>
            <w:lang w:val="en-US" w:eastAsia="nl-NL"/>
          </w:rPr>
          <w:t>exactly</w:t>
        </w:r>
      </w:ins>
      <w:r w:rsidRPr="002854ED">
        <w:rPr>
          <w:rFonts w:ascii="Arial" w:eastAsia="Times New Roman" w:hAnsi="Arial" w:cs="Arial"/>
          <w:color w:val="000000"/>
          <w:lang w:val="en-US" w:eastAsia="nl-NL"/>
        </w:rPr>
        <w:t xml:space="preserve"> is already a tiring exercise. As is often the case with computers, the conversation is one-sided, with us yelling at the cloud, trying to shape it, but not getting a response</w:t>
      </w:r>
      <w:ins w:id="34" w:author="Chloë Arkenbout" w:date="2022-03-15T14:42:00Z">
        <w:r w:rsidR="002A1AB6">
          <w:rPr>
            <w:rFonts w:ascii="Arial" w:eastAsia="Times New Roman" w:hAnsi="Arial" w:cs="Arial"/>
            <w:color w:val="000000"/>
            <w:lang w:val="en-US" w:eastAsia="nl-NL"/>
          </w:rPr>
          <w:t>.</w:t>
        </w:r>
      </w:ins>
      <w:del w:id="35" w:author="Chloë Arkenbout" w:date="2022-03-15T14:42:00Z">
        <w:r w:rsidRPr="002854ED" w:rsidDel="002A1AB6">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ins w:id="36" w:author="Chloë Arkenbout" w:date="2022-03-15T14:42:00Z">
        <w:r w:rsidR="002A1AB6">
          <w:rPr>
            <w:rFonts w:ascii="Arial" w:eastAsia="Times New Roman" w:hAnsi="Arial" w:cs="Arial"/>
            <w:color w:val="000000"/>
            <w:lang w:val="en-US" w:eastAsia="nl-NL"/>
          </w:rPr>
          <w:t>B</w:t>
        </w:r>
      </w:ins>
      <w:del w:id="37" w:author="Chloë Arkenbout" w:date="2022-03-15T14:42:00Z">
        <w:r w:rsidRPr="002854ED" w:rsidDel="002A1AB6">
          <w:rPr>
            <w:rFonts w:ascii="Arial" w:eastAsia="Times New Roman" w:hAnsi="Arial" w:cs="Arial"/>
            <w:color w:val="000000"/>
            <w:lang w:val="en-US" w:eastAsia="nl-NL"/>
          </w:rPr>
          <w:delText>b</w:delText>
        </w:r>
      </w:del>
      <w:r w:rsidRPr="002854ED">
        <w:rPr>
          <w:rFonts w:ascii="Arial" w:eastAsia="Times New Roman" w:hAnsi="Arial" w:cs="Arial"/>
          <w:color w:val="000000"/>
          <w:lang w:val="en-US" w:eastAsia="nl-NL"/>
        </w:rPr>
        <w:t>ecause the cloud doesn't care. Despite this perceived futility, a vague feeling of urgency remains.</w:t>
      </w:r>
    </w:p>
    <w:p w14:paraId="71F9671C" w14:textId="4FB23D6B" w:rsidR="002854ED" w:rsidRDefault="002854ED" w:rsidP="002854ED">
      <w:pPr>
        <w:shd w:val="clear" w:color="auto" w:fill="FFFFFF"/>
        <w:rPr>
          <w:rFonts w:ascii="MS Gothic" w:eastAsia="MS Gothic" w:hAnsi="MS Gothic" w:cs="MS Gothic"/>
          <w:color w:val="000000"/>
          <w:lang w:val="en-US" w:eastAsia="nl-NL"/>
        </w:rPr>
      </w:pPr>
      <w:r w:rsidRPr="002854ED">
        <w:rPr>
          <w:rFonts w:ascii="Arial" w:eastAsia="Times New Roman" w:hAnsi="Arial" w:cs="Arial"/>
          <w:color w:val="000000"/>
          <w:lang w:val="en-US" w:eastAsia="nl-NL"/>
        </w:rPr>
        <w:t xml:space="preserve">In 2019, web designer Becca Abbe sensed the dawn of what she called </w:t>
      </w:r>
      <w:r w:rsidRPr="002854ED">
        <w:rPr>
          <w:rFonts w:ascii="Arial" w:eastAsia="Times New Roman" w:hAnsi="Arial" w:cs="Arial"/>
          <w:i/>
          <w:iCs/>
          <w:color w:val="000000"/>
          <w:lang w:val="en-US" w:eastAsia="nl-NL"/>
        </w:rPr>
        <w:t>The Internet's Back-to-the-Land Movement</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6 </w:t>
      </w:r>
      <w:r w:rsidRPr="002854ED">
        <w:rPr>
          <w:rFonts w:ascii="Arial" w:eastAsia="Times New Roman" w:hAnsi="Arial" w:cs="Arial"/>
          <w:color w:val="000000"/>
          <w:lang w:val="en-US" w:eastAsia="nl-NL"/>
        </w:rPr>
        <w:t>a new movement of users away from the cloud, in reference to the 1960s counter cultural movements away from the cities in the US.</w:t>
      </w:r>
      <w:r w:rsidRPr="002854ED">
        <w:rPr>
          <w:rFonts w:ascii="Arial" w:eastAsia="Times New Roman" w:hAnsi="Arial" w:cs="Arial"/>
          <w:color w:val="000000"/>
          <w:sz w:val="16"/>
          <w:szCs w:val="16"/>
          <w:lang w:val="en-US" w:eastAsia="nl-NL"/>
        </w:rPr>
        <w:t xml:space="preserve">7 </w:t>
      </w:r>
      <w:r w:rsidRPr="002854ED">
        <w:rPr>
          <w:rFonts w:ascii="Arial" w:eastAsia="Times New Roman" w:hAnsi="Arial" w:cs="Arial"/>
          <w:color w:val="000000"/>
          <w:lang w:val="en-US" w:eastAsia="nl-NL"/>
        </w:rPr>
        <w:t xml:space="preserve">It seems tempting to leave the celestial cloud behind, with all its fake news and inequalities, to get back down to the </w:t>
      </w:r>
      <w:r w:rsidRPr="002854ED">
        <w:rPr>
          <w:rFonts w:ascii="Arial" w:eastAsia="Times New Roman" w:hAnsi="Arial" w:cs="Arial"/>
          <w:i/>
          <w:iCs/>
          <w:color w:val="000000"/>
          <w:lang w:val="en-US" w:eastAsia="nl-NL"/>
        </w:rPr>
        <w:t xml:space="preserve">ground truth, </w:t>
      </w:r>
      <w:r w:rsidRPr="002854ED">
        <w:rPr>
          <w:rFonts w:ascii="Arial" w:eastAsia="Times New Roman" w:hAnsi="Arial" w:cs="Arial"/>
          <w:color w:val="000000"/>
          <w:lang w:val="en-US" w:eastAsia="nl-NL"/>
        </w:rPr>
        <w:t xml:space="preserve">so to say. But what exactly is this </w:t>
      </w:r>
      <w:r w:rsidRPr="002854ED">
        <w:rPr>
          <w:rFonts w:ascii="Arial" w:eastAsia="Times New Roman" w:hAnsi="Arial" w:cs="Arial"/>
          <w:i/>
          <w:iCs/>
          <w:color w:val="000000"/>
          <w:lang w:val="en-US" w:eastAsia="nl-NL"/>
        </w:rPr>
        <w:t xml:space="preserve">land </w:t>
      </w:r>
      <w:r w:rsidRPr="002854ED">
        <w:rPr>
          <w:rFonts w:ascii="Arial" w:eastAsia="Times New Roman" w:hAnsi="Arial" w:cs="Arial"/>
          <w:color w:val="000000"/>
          <w:lang w:val="en-US" w:eastAsia="nl-NL"/>
        </w:rPr>
        <w:t xml:space="preserve">we would return to, and who exactly </w:t>
      </w:r>
      <w:del w:id="38" w:author="Chloë Arkenbout" w:date="2022-03-15T14:44:00Z">
        <w:r w:rsidRPr="002854ED" w:rsidDel="009B2BA5">
          <w:rPr>
            <w:rFonts w:ascii="Arial" w:eastAsia="Times New Roman" w:hAnsi="Arial" w:cs="Arial"/>
            <w:color w:val="000000"/>
            <w:lang w:val="en-US" w:eastAsia="nl-NL"/>
          </w:rPr>
          <w:delText xml:space="preserve">is it that </w:delText>
        </w:r>
      </w:del>
      <w:r w:rsidRPr="002854ED">
        <w:rPr>
          <w:rFonts w:ascii="Arial" w:eastAsia="Times New Roman" w:hAnsi="Arial" w:cs="Arial"/>
          <w:color w:val="000000"/>
          <w:lang w:val="en-US" w:eastAsia="nl-NL"/>
        </w:rPr>
        <w:t>is going there?</w:t>
      </w:r>
      <w:r w:rsidRPr="002854ED">
        <w:rPr>
          <w:rFonts w:ascii="MS Gothic" w:eastAsia="MS Gothic" w:hAnsi="MS Gothic" w:cs="MS Gothic"/>
          <w:color w:val="000000"/>
          <w:lang w:val="en-US" w:eastAsia="nl-NL"/>
        </w:rPr>
        <w:t> </w:t>
      </w:r>
    </w:p>
    <w:p w14:paraId="5747574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07F5A1B9"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 </w:t>
      </w:r>
      <w:r w:rsidRPr="002854ED">
        <w:rPr>
          <w:rFonts w:ascii="Arial" w:eastAsia="Times New Roman" w:hAnsi="Arial" w:cs="Arial"/>
          <w:color w:val="5E5E5E"/>
          <w:sz w:val="22"/>
          <w:szCs w:val="22"/>
          <w:lang w:val="en-US" w:eastAsia="nl-NL"/>
        </w:rPr>
        <w:t>This sentiment also has become a meme of sorts, printed on mugs, stickers and t-shirts that you can buy all over the internet, including, not surprisingly, on Amazon. “Tech Humor There Is No Cloud</w:t>
      </w:r>
      <w:proofErr w:type="gramStart"/>
      <w:r w:rsidRPr="002854ED">
        <w:rPr>
          <w:rFonts w:ascii="Arial" w:eastAsia="Times New Roman" w:hAnsi="Arial" w:cs="Arial"/>
          <w:color w:val="5E5E5E"/>
          <w:sz w:val="22"/>
          <w:szCs w:val="22"/>
          <w:lang w:val="en-US" w:eastAsia="nl-NL"/>
        </w:rPr>
        <w:t xml:space="preserve"> ..</w:t>
      </w:r>
      <w:proofErr w:type="gramEnd"/>
      <w:r w:rsidRPr="002854ED">
        <w:rPr>
          <w:rFonts w:ascii="Arial" w:eastAsia="Times New Roman" w:hAnsi="Arial" w:cs="Arial"/>
          <w:color w:val="5E5E5E"/>
          <w:sz w:val="22"/>
          <w:szCs w:val="22"/>
          <w:lang w:val="en-US" w:eastAsia="nl-NL"/>
        </w:rPr>
        <w:t xml:space="preserve">Just Someone Else’s Computer,” Amazon, </w:t>
      </w:r>
      <w:r w:rsidRPr="002854ED">
        <w:rPr>
          <w:rFonts w:ascii="Arial" w:eastAsia="Times New Roman" w:hAnsi="Arial" w:cs="Arial"/>
          <w:color w:val="0076BA"/>
          <w:sz w:val="22"/>
          <w:szCs w:val="22"/>
          <w:lang w:val="en-US" w:eastAsia="nl-NL"/>
        </w:rPr>
        <w:t>https://www.amazon.com/Humor-There- cloud-someone-computer/</w:t>
      </w:r>
      <w:proofErr w:type="spellStart"/>
      <w:r w:rsidRPr="002854ED">
        <w:rPr>
          <w:rFonts w:ascii="Arial" w:eastAsia="Times New Roman" w:hAnsi="Arial" w:cs="Arial"/>
          <w:color w:val="0076BA"/>
          <w:sz w:val="22"/>
          <w:szCs w:val="22"/>
          <w:lang w:val="en-US" w:eastAsia="nl-NL"/>
        </w:rPr>
        <w:t>dp</w:t>
      </w:r>
      <w:proofErr w:type="spellEnd"/>
      <w:r w:rsidRPr="002854ED">
        <w:rPr>
          <w:rFonts w:ascii="Arial" w:eastAsia="Times New Roman" w:hAnsi="Arial" w:cs="Arial"/>
          <w:color w:val="0076BA"/>
          <w:sz w:val="22"/>
          <w:szCs w:val="22"/>
          <w:lang w:val="en-US" w:eastAsia="nl-NL"/>
        </w:rPr>
        <w:t>/B07KW5MPH2</w:t>
      </w:r>
      <w:r w:rsidRPr="002854ED">
        <w:rPr>
          <w:rFonts w:ascii="Arial" w:eastAsia="Times New Roman" w:hAnsi="Arial" w:cs="Arial"/>
          <w:color w:val="5E5E5E"/>
          <w:sz w:val="22"/>
          <w:szCs w:val="22"/>
          <w:lang w:val="en-US" w:eastAsia="nl-NL"/>
        </w:rPr>
        <w:t>.</w:t>
      </w:r>
    </w:p>
    <w:p w14:paraId="7549F61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 </w:t>
      </w:r>
      <w:r w:rsidRPr="002854ED">
        <w:rPr>
          <w:rFonts w:ascii="Arial" w:eastAsia="Times New Roman" w:hAnsi="Arial" w:cs="Arial"/>
          <w:color w:val="5E5E5E"/>
          <w:sz w:val="22"/>
          <w:szCs w:val="22"/>
          <w:lang w:val="en-US" w:eastAsia="nl-NL"/>
        </w:rPr>
        <w:t xml:space="preserve">Becca Abbe, “The Internet’s Back-To-The-Land Movement,” Are.na, February 7, 2019, </w:t>
      </w:r>
      <w:r w:rsidRPr="002854ED">
        <w:rPr>
          <w:rFonts w:ascii="Arial" w:eastAsia="Times New Roman" w:hAnsi="Arial" w:cs="Arial"/>
          <w:color w:val="0076BA"/>
          <w:sz w:val="22"/>
          <w:szCs w:val="22"/>
          <w:lang w:val="en-US" w:eastAsia="nl-NL"/>
        </w:rPr>
        <w:t>https://www.are.na/blog/the-internet%27s-back-to-the-land-movement</w:t>
      </w:r>
      <w:r w:rsidRPr="002854ED">
        <w:rPr>
          <w:rFonts w:ascii="Arial" w:eastAsia="Times New Roman" w:hAnsi="Arial" w:cs="Arial"/>
          <w:color w:val="5E5E5E"/>
          <w:sz w:val="22"/>
          <w:szCs w:val="22"/>
          <w:lang w:val="en-US" w:eastAsia="nl-NL"/>
        </w:rPr>
        <w:t>.</w:t>
      </w:r>
    </w:p>
    <w:p w14:paraId="3173DAC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 </w:t>
      </w:r>
      <w:r w:rsidRPr="002854ED">
        <w:rPr>
          <w:rFonts w:ascii="Arial" w:eastAsia="Times New Roman" w:hAnsi="Arial" w:cs="Arial"/>
          <w:color w:val="5E5E5E"/>
          <w:sz w:val="22"/>
          <w:szCs w:val="22"/>
          <w:lang w:val="en-US" w:eastAsia="nl-NL"/>
        </w:rPr>
        <w:t>Which, in turn, directly informed the early beginnings of Silicon Valley's tech world.</w:t>
      </w:r>
    </w:p>
    <w:p w14:paraId="449CE420" w14:textId="76D7949C"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51E885A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605D26D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2 Surfing the Web</w:t>
      </w:r>
    </w:p>
    <w:p w14:paraId="4FD3D5C4" w14:textId="77777777" w:rsidR="00A57DCA" w:rsidRDefault="00A57DCA" w:rsidP="002854ED">
      <w:pPr>
        <w:shd w:val="clear" w:color="auto" w:fill="FFFFFF"/>
        <w:rPr>
          <w:ins w:id="39" w:author="Chloë Arkenbout" w:date="2022-03-15T14:49:00Z"/>
          <w:rFonts w:ascii="Arial" w:eastAsia="Times New Roman" w:hAnsi="Arial" w:cs="Arial"/>
          <w:color w:val="5E5E5E"/>
          <w:lang w:val="en-US" w:eastAsia="nl-NL"/>
        </w:rPr>
      </w:pPr>
    </w:p>
    <w:p w14:paraId="70A7327C" w14:textId="066E482F"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fig. 2.1: None of this makes any sense. Thank </w:t>
      </w:r>
      <w:proofErr w:type="gramStart"/>
      <w:r w:rsidRPr="002854ED">
        <w:rPr>
          <w:rFonts w:ascii="Arial" w:eastAsia="Times New Roman" w:hAnsi="Arial" w:cs="Arial"/>
          <w:color w:val="5E5E5E"/>
          <w:lang w:val="en-US" w:eastAsia="nl-NL"/>
        </w:rPr>
        <w:t xml:space="preserve">you Paul </w:t>
      </w:r>
      <w:proofErr w:type="spellStart"/>
      <w:r w:rsidRPr="002854ED">
        <w:rPr>
          <w:rFonts w:ascii="Arial" w:eastAsia="Times New Roman" w:hAnsi="Arial" w:cs="Arial"/>
          <w:color w:val="5E5E5E"/>
          <w:lang w:val="en-US" w:eastAsia="nl-NL"/>
        </w:rPr>
        <w:t>Bille</w:t>
      </w:r>
      <w:proofErr w:type="spellEnd"/>
      <w:proofErr w:type="gramEnd"/>
      <w:r w:rsidRPr="002854ED">
        <w:rPr>
          <w:rFonts w:ascii="Arial" w:eastAsia="Times New Roman" w:hAnsi="Arial" w:cs="Arial"/>
          <w:color w:val="5E5E5E"/>
          <w:lang w:val="en-US" w:eastAsia="nl-NL"/>
        </w:rPr>
        <w:t xml:space="preserve"> for finding this image.</w:t>
      </w:r>
    </w:p>
    <w:p w14:paraId="3B010313" w14:textId="77777777" w:rsidR="00A57DCA" w:rsidRDefault="00A57DCA" w:rsidP="002854ED">
      <w:pPr>
        <w:shd w:val="clear" w:color="auto" w:fill="FFFFFF"/>
        <w:rPr>
          <w:ins w:id="40" w:author="Chloë Arkenbout" w:date="2022-03-15T14:49:00Z"/>
          <w:rFonts w:ascii="Arial" w:eastAsia="Times New Roman" w:hAnsi="Arial" w:cs="Arial"/>
          <w:color w:val="000000"/>
          <w:lang w:val="en-US" w:eastAsia="nl-NL"/>
        </w:rPr>
      </w:pPr>
    </w:p>
    <w:p w14:paraId="5948A3F9" w14:textId="0CBC9DDE" w:rsidR="002854ED" w:rsidRPr="002854ED" w:rsidRDefault="002854ED" w:rsidP="002854ED">
      <w:pPr>
        <w:shd w:val="clear" w:color="auto" w:fill="FFFFFF"/>
        <w:rPr>
          <w:rFonts w:ascii="Times New Roman" w:eastAsia="Times New Roman" w:hAnsi="Times New Roman" w:cs="Times New Roman"/>
          <w:color w:val="000000"/>
          <w:lang w:val="en-US" w:eastAsia="nl-NL"/>
        </w:rPr>
      </w:pPr>
      <w:commentRangeStart w:id="41"/>
      <w:r w:rsidRPr="002854ED">
        <w:rPr>
          <w:rFonts w:ascii="Arial" w:eastAsia="Times New Roman" w:hAnsi="Arial" w:cs="Arial"/>
          <w:color w:val="000000"/>
          <w:lang w:val="en-US" w:eastAsia="nl-NL"/>
        </w:rPr>
        <w:t xml:space="preserve">Before the cloud was a cloud it was an ocean. We know this, because it could be </w:t>
      </w:r>
      <w:r w:rsidRPr="002854ED">
        <w:rPr>
          <w:rFonts w:ascii="Arial" w:eastAsia="Times New Roman" w:hAnsi="Arial" w:cs="Arial"/>
          <w:i/>
          <w:iCs/>
          <w:color w:val="000000"/>
          <w:lang w:val="en-US" w:eastAsia="nl-NL"/>
        </w:rPr>
        <w:t>surfed</w:t>
      </w:r>
      <w:r w:rsidRPr="002854ED">
        <w:rPr>
          <w:rFonts w:ascii="Arial" w:eastAsia="Times New Roman" w:hAnsi="Arial" w:cs="Arial"/>
          <w:color w:val="000000"/>
          <w:lang w:val="en-US" w:eastAsia="nl-NL"/>
        </w:rPr>
        <w:t xml:space="preserve">. </w:t>
      </w:r>
      <w:commentRangeEnd w:id="41"/>
      <w:r w:rsidR="00EF783F">
        <w:rPr>
          <w:rStyle w:val="Verwijzingopmerking"/>
        </w:rPr>
        <w:commentReference w:id="41"/>
      </w:r>
      <w:r w:rsidRPr="002854ED">
        <w:rPr>
          <w:rFonts w:ascii="Arial" w:eastAsia="Times New Roman" w:hAnsi="Arial" w:cs="Arial"/>
          <w:color w:val="000000"/>
          <w:lang w:val="en-US" w:eastAsia="nl-NL"/>
        </w:rPr>
        <w:t xml:space="preserve">In 1986, when the internet wasn't commercially available yet, it was mostly being used by scientists and governments. That year, in the Netherlands, Hans Rosenberg from Utrecht University founded the non-profit organization </w:t>
      </w:r>
      <w:r w:rsidRPr="002854ED">
        <w:rPr>
          <w:rFonts w:ascii="Arial" w:eastAsia="Times New Roman" w:hAnsi="Arial" w:cs="Arial"/>
          <w:i/>
          <w:iCs/>
          <w:color w:val="000000"/>
          <w:lang w:val="en-US" w:eastAsia="nl-NL"/>
        </w:rPr>
        <w:t>SURF</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8 </w:t>
      </w:r>
      <w:r w:rsidRPr="002854ED">
        <w:rPr>
          <w:rFonts w:ascii="Arial" w:eastAsia="Times New Roman" w:hAnsi="Arial" w:cs="Arial"/>
          <w:color w:val="000000"/>
          <w:lang w:val="en-US" w:eastAsia="nl-NL"/>
        </w:rPr>
        <w:t xml:space="preserve">which </w:t>
      </w:r>
      <w:r w:rsidRPr="002854ED">
        <w:rPr>
          <w:rFonts w:ascii="Arial" w:eastAsia="Times New Roman" w:hAnsi="Arial" w:cs="Arial"/>
          <w:color w:val="000000"/>
          <w:lang w:val="en-US" w:eastAsia="nl-NL"/>
        </w:rPr>
        <w:lastRenderedPageBreak/>
        <w:t xml:space="preserve">ran </w:t>
      </w:r>
      <w:proofErr w:type="spellStart"/>
      <w:r w:rsidRPr="002854ED">
        <w:rPr>
          <w:rFonts w:ascii="Arial" w:eastAsia="Times New Roman" w:hAnsi="Arial" w:cs="Arial"/>
          <w:i/>
          <w:iCs/>
          <w:color w:val="000000"/>
          <w:lang w:val="en-US" w:eastAsia="nl-NL"/>
        </w:rPr>
        <w:t>SURFnet</w:t>
      </w:r>
      <w:proofErr w:type="spellEnd"/>
      <w:r w:rsidRPr="002854ED">
        <w:rPr>
          <w:rFonts w:ascii="Arial" w:eastAsia="Times New Roman" w:hAnsi="Arial" w:cs="Arial"/>
          <w:color w:val="000000"/>
          <w:lang w:val="en-US" w:eastAsia="nl-NL"/>
        </w:rPr>
        <w:t>, a computer network linking different academic institutions.</w:t>
      </w:r>
      <w:r w:rsidRPr="002854ED">
        <w:rPr>
          <w:rFonts w:ascii="Arial" w:eastAsia="Times New Roman" w:hAnsi="Arial" w:cs="Arial"/>
          <w:color w:val="000000"/>
          <w:sz w:val="16"/>
          <w:szCs w:val="16"/>
          <w:lang w:val="en-US" w:eastAsia="nl-NL"/>
        </w:rPr>
        <w:t xml:space="preserve">9 </w:t>
      </w:r>
      <w:r w:rsidRPr="002854ED">
        <w:rPr>
          <w:rFonts w:ascii="Arial" w:eastAsia="Times New Roman" w:hAnsi="Arial" w:cs="Arial"/>
          <w:color w:val="000000"/>
          <w:lang w:val="en-US" w:eastAsia="nl-NL"/>
        </w:rPr>
        <w:t xml:space="preserve">A few years later, in 1989, and in direct proximity to the ocean, Susan Estrada of the San Diego Supercomputer Center founded one of the first internet service providers (ISP) in the world, and, since </w:t>
      </w:r>
      <w:proofErr w:type="spellStart"/>
      <w:r w:rsidRPr="002854ED">
        <w:rPr>
          <w:rFonts w:ascii="Arial" w:eastAsia="Times New Roman" w:hAnsi="Arial" w:cs="Arial"/>
          <w:i/>
          <w:iCs/>
          <w:color w:val="000000"/>
          <w:lang w:val="en-US" w:eastAsia="nl-NL"/>
        </w:rPr>
        <w:t>SURFnet</w:t>
      </w:r>
      <w:proofErr w:type="spellEnd"/>
      <w:r w:rsidRPr="002854ED">
        <w:rPr>
          <w:rFonts w:ascii="Arial" w:eastAsia="Times New Roman" w:hAnsi="Arial" w:cs="Arial"/>
          <w:i/>
          <w:iCs/>
          <w:color w:val="000000"/>
          <w:lang w:val="en-US" w:eastAsia="nl-NL"/>
        </w:rPr>
        <w:t xml:space="preserve"> </w:t>
      </w:r>
      <w:r w:rsidRPr="002854ED">
        <w:rPr>
          <w:rFonts w:ascii="Arial" w:eastAsia="Times New Roman" w:hAnsi="Arial" w:cs="Arial"/>
          <w:color w:val="000000"/>
          <w:lang w:val="en-US" w:eastAsia="nl-NL"/>
        </w:rPr>
        <w:t xml:space="preserve">was taken, settled on the name </w:t>
      </w:r>
      <w:r w:rsidRPr="002854ED">
        <w:rPr>
          <w:rFonts w:ascii="Arial" w:eastAsia="Times New Roman" w:hAnsi="Arial" w:cs="Arial"/>
          <w:i/>
          <w:iCs/>
          <w:color w:val="000000"/>
          <w:lang w:val="en-US" w:eastAsia="nl-NL"/>
        </w:rPr>
        <w:t>CERFnet</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10</w:t>
      </w:r>
    </w:p>
    <w:p w14:paraId="52C77B12" w14:textId="66ED1570"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In 1991, </w:t>
      </w:r>
      <w:proofErr w:type="spellStart"/>
      <w:r w:rsidRPr="002854ED">
        <w:rPr>
          <w:rFonts w:ascii="Arial" w:eastAsia="Times New Roman" w:hAnsi="Arial" w:cs="Arial"/>
          <w:color w:val="000000"/>
          <w:lang w:val="en-US" w:eastAsia="nl-NL"/>
        </w:rPr>
        <w:t>CERFnet</w:t>
      </w:r>
      <w:proofErr w:type="spellEnd"/>
      <w:r w:rsidRPr="002854ED">
        <w:rPr>
          <w:rFonts w:ascii="Arial" w:eastAsia="Times New Roman" w:hAnsi="Arial" w:cs="Arial"/>
          <w:color w:val="000000"/>
          <w:lang w:val="en-US" w:eastAsia="nl-NL"/>
        </w:rPr>
        <w:t xml:space="preserve"> released a promotional comic book, </w:t>
      </w:r>
      <w:commentRangeStart w:id="42"/>
      <w:r w:rsidRPr="002854ED">
        <w:rPr>
          <w:rFonts w:ascii="Arial" w:eastAsia="Times New Roman" w:hAnsi="Arial" w:cs="Arial"/>
          <w:i/>
          <w:iCs/>
          <w:color w:val="000000"/>
          <w:lang w:val="en-US" w:eastAsia="nl-NL"/>
        </w:rPr>
        <w:t xml:space="preserve">The Adventures of Captain Internet </w:t>
      </w:r>
      <w:proofErr w:type="gramStart"/>
      <w:r w:rsidRPr="002854ED">
        <w:rPr>
          <w:rFonts w:ascii="Arial" w:eastAsia="Times New Roman" w:hAnsi="Arial" w:cs="Arial"/>
          <w:i/>
          <w:iCs/>
          <w:color w:val="000000"/>
          <w:lang w:val="en-US" w:eastAsia="nl-NL"/>
        </w:rPr>
        <w:t>And</w:t>
      </w:r>
      <w:proofErr w:type="gramEnd"/>
      <w:r w:rsidRPr="002854ED">
        <w:rPr>
          <w:rFonts w:ascii="Arial" w:eastAsia="Times New Roman" w:hAnsi="Arial" w:cs="Arial"/>
          <w:i/>
          <w:iCs/>
          <w:color w:val="000000"/>
          <w:lang w:val="en-US" w:eastAsia="nl-NL"/>
        </w:rPr>
        <w:t xml:space="preserve"> CERF Boy</w:t>
      </w:r>
      <w:r w:rsidRPr="002854ED">
        <w:rPr>
          <w:rFonts w:ascii="Arial" w:eastAsia="Times New Roman" w:hAnsi="Arial" w:cs="Arial"/>
          <w:color w:val="000000"/>
          <w:lang w:val="en-US" w:eastAsia="nl-NL"/>
        </w:rPr>
        <w:t>.</w:t>
      </w:r>
      <w:commentRangeEnd w:id="42"/>
      <w:r w:rsidR="00AD5BD3">
        <w:rPr>
          <w:rStyle w:val="Verwijzingopmerking"/>
        </w:rPr>
        <w:commentReference w:id="42"/>
      </w:r>
      <w:r w:rsidRPr="002854ED">
        <w:rPr>
          <w:rFonts w:ascii="Arial" w:eastAsia="Times New Roman" w:hAnsi="Arial" w:cs="Arial"/>
          <w:color w:val="000000"/>
          <w:lang w:val="en-US" w:eastAsia="nl-NL"/>
        </w:rPr>
        <w:t xml:space="preserve"> Filled to the brim with </w:t>
      </w:r>
      <w:proofErr w:type="spellStart"/>
      <w:r w:rsidRPr="002854ED">
        <w:rPr>
          <w:rFonts w:ascii="Arial" w:eastAsia="Times New Roman" w:hAnsi="Arial" w:cs="Arial"/>
          <w:color w:val="000000"/>
          <w:lang w:val="en-US" w:eastAsia="nl-NL"/>
        </w:rPr>
        <w:t>rad</w:t>
      </w:r>
      <w:proofErr w:type="spellEnd"/>
      <w:r w:rsidRPr="002854ED">
        <w:rPr>
          <w:rFonts w:ascii="Arial" w:eastAsia="Times New Roman" w:hAnsi="Arial" w:cs="Arial"/>
          <w:color w:val="000000"/>
          <w:lang w:val="en-US" w:eastAsia="nl-NL"/>
        </w:rPr>
        <w:t xml:space="preserve"> crossword puzzles and bad puns, it recounts the story of Diana Domain, her surfboard-slinging alter ego Captain Internet</w:t>
      </w:r>
    </w:p>
    <w:p w14:paraId="305C5C2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49C945CB"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 </w:t>
      </w:r>
      <w:proofErr w:type="spellStart"/>
      <w:r w:rsidRPr="002854ED">
        <w:rPr>
          <w:rFonts w:ascii="Arial" w:eastAsia="Times New Roman" w:hAnsi="Arial" w:cs="Arial"/>
          <w:color w:val="5E5E5E"/>
          <w:sz w:val="22"/>
          <w:szCs w:val="22"/>
          <w:lang w:val="en-US" w:eastAsia="nl-NL"/>
        </w:rPr>
        <w:t>Samenwerkende</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Universitaire</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Reken</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Faciliteiten</w:t>
      </w:r>
      <w:proofErr w:type="spellEnd"/>
      <w:r w:rsidRPr="002854ED">
        <w:rPr>
          <w:rFonts w:ascii="Arial" w:eastAsia="Times New Roman" w:hAnsi="Arial" w:cs="Arial"/>
          <w:color w:val="5E5E5E"/>
          <w:sz w:val="22"/>
          <w:szCs w:val="22"/>
          <w:lang w:val="en-US" w:eastAsia="nl-NL"/>
        </w:rPr>
        <w:t xml:space="preserve">, </w:t>
      </w:r>
      <w:r w:rsidRPr="002854ED">
        <w:rPr>
          <w:rFonts w:ascii="Arial" w:eastAsia="Times New Roman" w:hAnsi="Arial" w:cs="Arial"/>
          <w:i/>
          <w:iCs/>
          <w:color w:val="5E5E5E"/>
          <w:sz w:val="22"/>
          <w:szCs w:val="22"/>
          <w:lang w:val="en-US" w:eastAsia="nl-NL"/>
        </w:rPr>
        <w:t>Co-operative University Computing Facilities</w:t>
      </w:r>
    </w:p>
    <w:p w14:paraId="498757E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9 </w:t>
      </w:r>
      <w:proofErr w:type="spellStart"/>
      <w:r w:rsidRPr="002854ED">
        <w:rPr>
          <w:rFonts w:ascii="Arial" w:eastAsia="Times New Roman" w:hAnsi="Arial" w:cs="Arial"/>
          <w:i/>
          <w:iCs/>
          <w:color w:val="5E5E5E"/>
          <w:sz w:val="22"/>
          <w:szCs w:val="22"/>
          <w:lang w:val="en-US" w:eastAsia="nl-NL"/>
        </w:rPr>
        <w:t>SURFnet</w:t>
      </w:r>
      <w:proofErr w:type="spellEnd"/>
      <w:r w:rsidRPr="002854ED">
        <w:rPr>
          <w:rFonts w:ascii="Arial" w:eastAsia="Times New Roman" w:hAnsi="Arial" w:cs="Arial"/>
          <w:i/>
          <w:iCs/>
          <w:color w:val="5E5E5E"/>
          <w:sz w:val="22"/>
          <w:szCs w:val="22"/>
          <w:lang w:val="en-US" w:eastAsia="nl-NL"/>
        </w:rPr>
        <w:t xml:space="preserve"> </w:t>
      </w:r>
      <w:r w:rsidRPr="002854ED">
        <w:rPr>
          <w:rFonts w:ascii="Arial" w:eastAsia="Times New Roman" w:hAnsi="Arial" w:cs="Arial"/>
          <w:color w:val="5E5E5E"/>
          <w:sz w:val="22"/>
          <w:szCs w:val="22"/>
          <w:lang w:val="en-US" w:eastAsia="nl-NL"/>
        </w:rPr>
        <w:t xml:space="preserve">still exists today, and, among other things, founded and operates </w:t>
      </w:r>
      <w:proofErr w:type="spellStart"/>
      <w:r w:rsidRPr="002854ED">
        <w:rPr>
          <w:rFonts w:ascii="Arial" w:eastAsia="Times New Roman" w:hAnsi="Arial" w:cs="Arial"/>
          <w:i/>
          <w:iCs/>
          <w:color w:val="5E5E5E"/>
          <w:sz w:val="22"/>
          <w:szCs w:val="22"/>
          <w:lang w:val="en-US" w:eastAsia="nl-NL"/>
        </w:rPr>
        <w:t>eduroam</w:t>
      </w:r>
      <w:proofErr w:type="spellEnd"/>
      <w:r w:rsidRPr="002854ED">
        <w:rPr>
          <w:rFonts w:ascii="Arial" w:eastAsia="Times New Roman" w:hAnsi="Arial" w:cs="Arial"/>
          <w:color w:val="5E5E5E"/>
          <w:sz w:val="22"/>
          <w:szCs w:val="22"/>
          <w:lang w:val="en-US" w:eastAsia="nl-NL"/>
        </w:rPr>
        <w:t xml:space="preserve">, an authentication infrastructure letting users in higher education facilities use </w:t>
      </w:r>
      <w:proofErr w:type="spellStart"/>
      <w:r w:rsidRPr="002854ED">
        <w:rPr>
          <w:rFonts w:ascii="Arial" w:eastAsia="Times New Roman" w:hAnsi="Arial" w:cs="Arial"/>
          <w:color w:val="5E5E5E"/>
          <w:sz w:val="22"/>
          <w:szCs w:val="22"/>
          <w:lang w:val="en-US" w:eastAsia="nl-NL"/>
        </w:rPr>
        <w:t>wifi</w:t>
      </w:r>
      <w:proofErr w:type="spellEnd"/>
      <w:r w:rsidRPr="002854ED">
        <w:rPr>
          <w:rFonts w:ascii="Arial" w:eastAsia="Times New Roman" w:hAnsi="Arial" w:cs="Arial"/>
          <w:color w:val="5E5E5E"/>
          <w:sz w:val="22"/>
          <w:szCs w:val="22"/>
          <w:lang w:val="en-US" w:eastAsia="nl-NL"/>
        </w:rPr>
        <w:t>, which many readers might be familiar with.</w:t>
      </w:r>
    </w:p>
    <w:p w14:paraId="684547D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10 </w:t>
      </w:r>
      <w:r w:rsidRPr="002854ED">
        <w:rPr>
          <w:rFonts w:ascii="Arial" w:eastAsia="Times New Roman" w:hAnsi="Arial" w:cs="Arial"/>
          <w:color w:val="5E5E5E"/>
          <w:sz w:val="22"/>
          <w:szCs w:val="22"/>
          <w:lang w:val="en-US" w:eastAsia="nl-NL"/>
        </w:rPr>
        <w:t xml:space="preserve">Originally, Estrada had wanted to reference San Diego's reputation as a surfers' paradise. Her second choice, </w:t>
      </w:r>
      <w:proofErr w:type="spellStart"/>
      <w:r w:rsidRPr="002854ED">
        <w:rPr>
          <w:rFonts w:ascii="Arial" w:eastAsia="Times New Roman" w:hAnsi="Arial" w:cs="Arial"/>
          <w:color w:val="5E5E5E"/>
          <w:sz w:val="22"/>
          <w:szCs w:val="22"/>
          <w:lang w:val="en-US" w:eastAsia="nl-NL"/>
        </w:rPr>
        <w:t>CERFnet</w:t>
      </w:r>
      <w:proofErr w:type="spellEnd"/>
      <w:r w:rsidRPr="002854ED">
        <w:rPr>
          <w:rFonts w:ascii="Arial" w:eastAsia="Times New Roman" w:hAnsi="Arial" w:cs="Arial"/>
          <w:color w:val="5E5E5E"/>
          <w:sz w:val="22"/>
          <w:szCs w:val="22"/>
          <w:lang w:val="en-US" w:eastAsia="nl-NL"/>
        </w:rPr>
        <w:t xml:space="preserve">, was an abbreviation for </w:t>
      </w:r>
      <w:r w:rsidRPr="002854ED">
        <w:rPr>
          <w:rFonts w:ascii="Arial" w:eastAsia="Times New Roman" w:hAnsi="Arial" w:cs="Arial"/>
          <w:i/>
          <w:iCs/>
          <w:color w:val="5E5E5E"/>
          <w:sz w:val="22"/>
          <w:szCs w:val="22"/>
          <w:lang w:val="en-US" w:eastAsia="nl-NL"/>
        </w:rPr>
        <w:t>California Education and Research Federation Network</w:t>
      </w:r>
      <w:r w:rsidRPr="002854ED">
        <w:rPr>
          <w:rFonts w:ascii="Arial" w:eastAsia="Times New Roman" w:hAnsi="Arial" w:cs="Arial"/>
          <w:color w:val="5E5E5E"/>
          <w:sz w:val="22"/>
          <w:szCs w:val="22"/>
          <w:lang w:val="en-US" w:eastAsia="nl-NL"/>
        </w:rPr>
        <w:t xml:space="preserve">, and a reference to </w:t>
      </w:r>
      <w:proofErr w:type="spellStart"/>
      <w:r w:rsidRPr="002854ED">
        <w:rPr>
          <w:rFonts w:ascii="Arial" w:eastAsia="Times New Roman" w:hAnsi="Arial" w:cs="Arial"/>
          <w:color w:val="5E5E5E"/>
          <w:sz w:val="22"/>
          <w:szCs w:val="22"/>
          <w:lang w:val="en-US" w:eastAsia="nl-NL"/>
        </w:rPr>
        <w:t>Vint</w:t>
      </w:r>
      <w:proofErr w:type="spellEnd"/>
      <w:r w:rsidRPr="002854ED">
        <w:rPr>
          <w:rFonts w:ascii="Arial" w:eastAsia="Times New Roman" w:hAnsi="Arial" w:cs="Arial"/>
          <w:color w:val="5E5E5E"/>
          <w:sz w:val="22"/>
          <w:szCs w:val="22"/>
          <w:lang w:val="en-US" w:eastAsia="nl-NL"/>
        </w:rPr>
        <w:t xml:space="preserve"> Cerf, one of the inventors of the TCP/IP protocol and so-called fathers of the internet, whose name absurdly sounds like someone with a strong German accent trying to say </w:t>
      </w:r>
      <w:r w:rsidRPr="002854ED">
        <w:rPr>
          <w:rFonts w:ascii="Arial" w:eastAsia="Times New Roman" w:hAnsi="Arial" w:cs="Arial"/>
          <w:i/>
          <w:iCs/>
          <w:color w:val="5E5E5E"/>
          <w:sz w:val="22"/>
          <w:szCs w:val="22"/>
          <w:lang w:val="en-US" w:eastAsia="nl-NL"/>
        </w:rPr>
        <w:t>wind surf</w:t>
      </w:r>
      <w:r w:rsidRPr="002854ED">
        <w:rPr>
          <w:rFonts w:ascii="Arial" w:eastAsia="Times New Roman" w:hAnsi="Arial" w:cs="Arial"/>
          <w:color w:val="5E5E5E"/>
          <w:sz w:val="22"/>
          <w:szCs w:val="22"/>
          <w:lang w:val="en-US" w:eastAsia="nl-NL"/>
        </w:rPr>
        <w:t>. Today, Cerf works for Google as Chief Internet Evangelist.</w:t>
      </w:r>
    </w:p>
    <w:p w14:paraId="44E1B8A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40B77DCD" w14:textId="3FEBD62D" w:rsidR="002854ED" w:rsidRDefault="002854ED" w:rsidP="002854ED">
      <w:pPr>
        <w:shd w:val="clear" w:color="auto" w:fill="FFFFFF"/>
        <w:rPr>
          <w:ins w:id="43" w:author="Chloë Arkenbout" w:date="2022-03-15T15:45:00Z"/>
          <w:rFonts w:ascii="Arial" w:eastAsia="Times New Roman" w:hAnsi="Arial" w:cs="Arial"/>
          <w:color w:val="000000"/>
          <w:sz w:val="16"/>
          <w:szCs w:val="16"/>
          <w:lang w:val="en-US" w:eastAsia="nl-NL"/>
        </w:rPr>
      </w:pPr>
      <w:r w:rsidRPr="002854ED">
        <w:rPr>
          <w:rFonts w:ascii="Arial" w:eastAsia="Times New Roman" w:hAnsi="Arial" w:cs="Arial"/>
          <w:color w:val="000000"/>
          <w:lang w:val="en-US" w:eastAsia="nl-NL"/>
        </w:rPr>
        <w:t xml:space="preserve">and her side kick </w:t>
      </w:r>
      <w:proofErr w:type="spellStart"/>
      <w:r w:rsidRPr="002854ED">
        <w:rPr>
          <w:rFonts w:ascii="Arial" w:eastAsia="Times New Roman" w:hAnsi="Arial" w:cs="Arial"/>
          <w:color w:val="000000"/>
          <w:lang w:val="en-US" w:eastAsia="nl-NL"/>
        </w:rPr>
        <w:t>CERFboy</w:t>
      </w:r>
      <w:proofErr w:type="spellEnd"/>
      <w:r w:rsidRPr="002854ED">
        <w:rPr>
          <w:rFonts w:ascii="Arial" w:eastAsia="Times New Roman" w:hAnsi="Arial" w:cs="Arial"/>
          <w:color w:val="000000"/>
          <w:lang w:val="en-US" w:eastAsia="nl-NL"/>
        </w:rPr>
        <w:t>, fighting against their nemesis Count Crackula.</w:t>
      </w:r>
      <w:r w:rsidRPr="002854ED">
        <w:rPr>
          <w:rFonts w:ascii="Arial" w:eastAsia="Times New Roman" w:hAnsi="Arial" w:cs="Arial"/>
          <w:color w:val="000000"/>
          <w:sz w:val="16"/>
          <w:szCs w:val="16"/>
          <w:lang w:val="en-US" w:eastAsia="nl-NL"/>
        </w:rPr>
        <w:t xml:space="preserve">11 </w:t>
      </w:r>
      <w:r w:rsidRPr="002854ED">
        <w:rPr>
          <w:rFonts w:ascii="Arial" w:eastAsia="Times New Roman" w:hAnsi="Arial" w:cs="Arial"/>
          <w:color w:val="000000"/>
          <w:lang w:val="en-US" w:eastAsia="nl-NL"/>
        </w:rPr>
        <w:t>Unaware of all of this, just a year later, librarian Jean "</w:t>
      </w:r>
      <w:proofErr w:type="spellStart"/>
      <w:r w:rsidRPr="002854ED">
        <w:rPr>
          <w:rFonts w:ascii="Arial" w:eastAsia="Times New Roman" w:hAnsi="Arial" w:cs="Arial"/>
          <w:color w:val="000000"/>
          <w:lang w:val="en-US" w:eastAsia="nl-NL"/>
        </w:rPr>
        <w:t>netmom</w:t>
      </w:r>
      <w:proofErr w:type="spellEnd"/>
      <w:r w:rsidRPr="002854ED">
        <w:rPr>
          <w:rFonts w:ascii="Arial" w:eastAsia="Times New Roman" w:hAnsi="Arial" w:cs="Arial"/>
          <w:color w:val="000000"/>
          <w:lang w:val="en-US" w:eastAsia="nl-NL"/>
        </w:rPr>
        <w:t xml:space="preserve">" </w:t>
      </w:r>
      <w:proofErr w:type="spellStart"/>
      <w:r w:rsidRPr="002854ED">
        <w:rPr>
          <w:rFonts w:ascii="Arial" w:eastAsia="Times New Roman" w:hAnsi="Arial" w:cs="Arial"/>
          <w:color w:val="000000"/>
          <w:lang w:val="en-US" w:eastAsia="nl-NL"/>
        </w:rPr>
        <w:t>Armour</w:t>
      </w:r>
      <w:proofErr w:type="spellEnd"/>
      <w:r w:rsidRPr="002854ED">
        <w:rPr>
          <w:rFonts w:ascii="Arial" w:eastAsia="Times New Roman" w:hAnsi="Arial" w:cs="Arial"/>
          <w:color w:val="000000"/>
          <w:lang w:val="en-US" w:eastAsia="nl-NL"/>
        </w:rPr>
        <w:t xml:space="preserve"> Polly published an article called </w:t>
      </w:r>
      <w:r w:rsidRPr="002854ED">
        <w:rPr>
          <w:rFonts w:ascii="Arial" w:eastAsia="Times New Roman" w:hAnsi="Arial" w:cs="Arial"/>
          <w:i/>
          <w:iCs/>
          <w:color w:val="000000"/>
          <w:lang w:val="en-US" w:eastAsia="nl-NL"/>
        </w:rPr>
        <w:t>Surfing the Internet</w:t>
      </w:r>
      <w:r w:rsidRPr="002854ED">
        <w:rPr>
          <w:rFonts w:ascii="Arial" w:eastAsia="Times New Roman" w:hAnsi="Arial" w:cs="Arial"/>
          <w:i/>
          <w:iCs/>
          <w:color w:val="000000"/>
          <w:sz w:val="16"/>
          <w:szCs w:val="16"/>
          <w:lang w:val="en-US" w:eastAsia="nl-NL"/>
        </w:rPr>
        <w:t xml:space="preserve">12 </w:t>
      </w:r>
      <w:r w:rsidRPr="002854ED">
        <w:rPr>
          <w:rFonts w:ascii="Arial" w:eastAsia="Times New Roman" w:hAnsi="Arial" w:cs="Arial"/>
          <w:color w:val="000000"/>
          <w:lang w:val="en-US" w:eastAsia="nl-NL"/>
        </w:rPr>
        <w:t xml:space="preserve">on the University of Minnesota Wilson Library Bulletin, and shortly after that, Tom Mandel of Stanford Research Institute (SRI) wrote another one called </w:t>
      </w:r>
      <w:r w:rsidRPr="002854ED">
        <w:rPr>
          <w:rFonts w:ascii="Arial" w:eastAsia="Times New Roman" w:hAnsi="Arial" w:cs="Arial"/>
          <w:i/>
          <w:iCs/>
          <w:color w:val="000000"/>
          <w:lang w:val="en-US" w:eastAsia="nl-NL"/>
        </w:rPr>
        <w:t>Surfing the Wild Internet</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13</w:t>
      </w:r>
    </w:p>
    <w:p w14:paraId="558454E9" w14:textId="77777777" w:rsidR="00E615E6" w:rsidRPr="002854ED" w:rsidRDefault="00E615E6" w:rsidP="002854ED">
      <w:pPr>
        <w:shd w:val="clear" w:color="auto" w:fill="FFFFFF"/>
        <w:rPr>
          <w:rFonts w:ascii="Times New Roman" w:eastAsia="Times New Roman" w:hAnsi="Times New Roman" w:cs="Times New Roman"/>
          <w:color w:val="000000"/>
          <w:lang w:val="en-US" w:eastAsia="nl-NL"/>
        </w:rPr>
      </w:pPr>
    </w:p>
    <w:p w14:paraId="5A61FA30" w14:textId="1980A06C"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What all these examples have in common is that they evoke the fun of the web, but also the skill required to, well, surf it, as well as some sense of the fluidity, randomness, chaos, and even danger that it presented.</w:t>
      </w:r>
      <w:r w:rsidRPr="002854ED">
        <w:rPr>
          <w:rFonts w:ascii="Arial" w:eastAsia="Times New Roman" w:hAnsi="Arial" w:cs="Arial"/>
          <w:color w:val="000000"/>
          <w:sz w:val="16"/>
          <w:szCs w:val="16"/>
          <w:lang w:val="en-US" w:eastAsia="nl-NL"/>
        </w:rPr>
        <w:t xml:space="preserve">14 </w:t>
      </w:r>
      <w:r w:rsidRPr="002854ED">
        <w:rPr>
          <w:rFonts w:ascii="Arial" w:eastAsia="Times New Roman" w:hAnsi="Arial" w:cs="Arial"/>
          <w:color w:val="000000"/>
          <w:lang w:val="en-US" w:eastAsia="nl-NL"/>
        </w:rPr>
        <w:t>Using the internet was a sport, something you did for fun, and temporarily, before hanging up your wet suit and returning to real life.</w:t>
      </w:r>
      <w:r w:rsidRPr="002854ED">
        <w:rPr>
          <w:rFonts w:ascii="Arial" w:eastAsia="Times New Roman" w:hAnsi="Arial" w:cs="Arial"/>
          <w:color w:val="000000"/>
          <w:sz w:val="16"/>
          <w:szCs w:val="16"/>
          <w:lang w:val="en-US" w:eastAsia="nl-NL"/>
        </w:rPr>
        <w:t xml:space="preserve">15 </w:t>
      </w:r>
      <w:r w:rsidRPr="002854ED">
        <w:rPr>
          <w:rFonts w:ascii="Arial" w:eastAsia="Times New Roman" w:hAnsi="Arial" w:cs="Arial"/>
          <w:color w:val="000000"/>
          <w:lang w:val="en-US" w:eastAsia="nl-NL"/>
        </w:rPr>
        <w:t>Especially back then, when cities</w:t>
      </w:r>
      <w:r w:rsidRPr="002854ED">
        <w:rPr>
          <w:rFonts w:ascii="Arial" w:eastAsia="Times New Roman" w:hAnsi="Arial" w:cs="Arial"/>
          <w:color w:val="000000"/>
          <w:sz w:val="16"/>
          <w:szCs w:val="16"/>
          <w:lang w:val="en-US" w:eastAsia="nl-NL"/>
        </w:rPr>
        <w:t xml:space="preserve">16 </w:t>
      </w:r>
      <w:r w:rsidRPr="002854ED">
        <w:rPr>
          <w:rFonts w:ascii="Arial" w:eastAsia="Times New Roman" w:hAnsi="Arial" w:cs="Arial"/>
          <w:color w:val="000000"/>
          <w:lang w:val="en-US" w:eastAsia="nl-NL"/>
        </w:rPr>
        <w:t>and interfaces were less smooth, people were less sad</w:t>
      </w:r>
      <w:r w:rsidRPr="002854ED">
        <w:rPr>
          <w:rFonts w:ascii="Arial" w:eastAsia="Times New Roman" w:hAnsi="Arial" w:cs="Arial"/>
          <w:color w:val="000000"/>
          <w:sz w:val="16"/>
          <w:szCs w:val="16"/>
          <w:lang w:val="en-US" w:eastAsia="nl-NL"/>
        </w:rPr>
        <w:t xml:space="preserve">17 </w:t>
      </w:r>
      <w:r w:rsidRPr="002854ED">
        <w:rPr>
          <w:rFonts w:ascii="Arial" w:eastAsia="Times New Roman" w:hAnsi="Arial" w:cs="Arial"/>
          <w:color w:val="000000"/>
          <w:lang w:val="en-US" w:eastAsia="nl-NL"/>
        </w:rPr>
        <w:t>and personal computers were just beginning to become a thing, it perfectly captured this new, mysterious and seemingly bottomless place that was the internet</w:t>
      </w:r>
      <w:r w:rsidRPr="002854ED">
        <w:rPr>
          <w:rFonts w:ascii="Arial" w:eastAsia="Times New Roman" w:hAnsi="Arial" w:cs="Arial"/>
          <w:color w:val="000000"/>
          <w:sz w:val="16"/>
          <w:szCs w:val="16"/>
          <w:lang w:val="en-US" w:eastAsia="nl-NL"/>
        </w:rPr>
        <w:t xml:space="preserve">18 </w:t>
      </w:r>
      <w:ins w:id="44" w:author="Chloë Arkenbout" w:date="2022-03-15T15:45:00Z">
        <w:r w:rsidR="00E615E6">
          <w:rPr>
            <w:rFonts w:ascii="Arial" w:eastAsia="Times New Roman" w:hAnsi="Arial" w:cs="Arial"/>
            <w:color w:val="000000"/>
            <w:lang w:val="en-US" w:eastAsia="nl-NL"/>
          </w:rPr>
          <w:t xml:space="preserve">- </w:t>
        </w:r>
      </w:ins>
      <w:del w:id="45" w:author="Chloë Arkenbout" w:date="2022-03-15T15:45:00Z">
        <w:r w:rsidRPr="002854ED" w:rsidDel="00E615E6">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other exhausted geographic metaphors include cyberspace, the electronic frontier and the information superhighway</w:t>
      </w:r>
      <w:del w:id="46" w:author="Chloë Arkenbout" w:date="2022-03-15T15:46:00Z">
        <w:r w:rsidRPr="002854ED" w:rsidDel="00E615E6">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w:t>
      </w:r>
    </w:p>
    <w:p w14:paraId="295752E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7BC7DFA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11 </w:t>
      </w:r>
      <w:proofErr w:type="spellStart"/>
      <w:r w:rsidRPr="002854ED">
        <w:rPr>
          <w:rFonts w:ascii="Arial" w:eastAsia="Times New Roman" w:hAnsi="Arial" w:cs="Arial"/>
          <w:color w:val="5E5E5E"/>
          <w:sz w:val="22"/>
          <w:szCs w:val="22"/>
          <w:lang w:val="en-US" w:eastAsia="nl-NL"/>
        </w:rPr>
        <w:t>CERFnet</w:t>
      </w:r>
      <w:proofErr w:type="spellEnd"/>
      <w:r w:rsidRPr="002854ED">
        <w:rPr>
          <w:rFonts w:ascii="Arial" w:eastAsia="Times New Roman" w:hAnsi="Arial" w:cs="Arial"/>
          <w:color w:val="5E5E5E"/>
          <w:sz w:val="22"/>
          <w:szCs w:val="22"/>
          <w:lang w:val="en-US" w:eastAsia="nl-NL"/>
        </w:rPr>
        <w:t xml:space="preserve">, </w:t>
      </w:r>
      <w:r w:rsidRPr="002854ED">
        <w:rPr>
          <w:rFonts w:ascii="Arial" w:eastAsia="Times New Roman" w:hAnsi="Arial" w:cs="Arial"/>
          <w:i/>
          <w:iCs/>
          <w:color w:val="5E5E5E"/>
          <w:sz w:val="22"/>
          <w:szCs w:val="22"/>
          <w:lang w:val="en-US" w:eastAsia="nl-NL"/>
        </w:rPr>
        <w:t>The Adventures of Captain Internet and CERF Boy</w:t>
      </w:r>
      <w:r w:rsidRPr="002854ED">
        <w:rPr>
          <w:rFonts w:ascii="Arial" w:eastAsia="Times New Roman" w:hAnsi="Arial" w:cs="Arial"/>
          <w:color w:val="5E5E5E"/>
          <w:sz w:val="22"/>
          <w:szCs w:val="22"/>
          <w:lang w:val="en-US" w:eastAsia="nl-NL"/>
        </w:rPr>
        <w:t xml:space="preserve">, 1st ed. (San Francisco: </w:t>
      </w:r>
      <w:proofErr w:type="spellStart"/>
      <w:r w:rsidRPr="002854ED">
        <w:rPr>
          <w:rFonts w:ascii="Arial" w:eastAsia="Times New Roman" w:hAnsi="Arial" w:cs="Arial"/>
          <w:color w:val="5E5E5E"/>
          <w:sz w:val="22"/>
          <w:szCs w:val="22"/>
          <w:lang w:val="en-US" w:eastAsia="nl-NL"/>
        </w:rPr>
        <w:t>CERFnet</w:t>
      </w:r>
      <w:proofErr w:type="spellEnd"/>
      <w:r w:rsidRPr="002854ED">
        <w:rPr>
          <w:rFonts w:ascii="Arial" w:eastAsia="Times New Roman" w:hAnsi="Arial" w:cs="Arial"/>
          <w:color w:val="5E5E5E"/>
          <w:sz w:val="22"/>
          <w:szCs w:val="22"/>
          <w:lang w:val="en-US" w:eastAsia="nl-NL"/>
        </w:rPr>
        <w:t xml:space="preserve">, 1991), </w:t>
      </w:r>
      <w:r w:rsidRPr="002854ED">
        <w:rPr>
          <w:rFonts w:ascii="Arial" w:eastAsia="Times New Roman" w:hAnsi="Arial" w:cs="Arial"/>
          <w:color w:val="0076BA"/>
          <w:sz w:val="22"/>
          <w:szCs w:val="22"/>
          <w:lang w:val="en-US" w:eastAsia="nl-NL"/>
        </w:rPr>
        <w:t>https://archive.org/details/ CaptainInternetAndCERFBoyNumber1October1991/mode/2up</w:t>
      </w:r>
      <w:r w:rsidRPr="002854ED">
        <w:rPr>
          <w:rFonts w:ascii="Arial" w:eastAsia="Times New Roman" w:hAnsi="Arial" w:cs="Arial"/>
          <w:color w:val="5E5E5E"/>
          <w:sz w:val="22"/>
          <w:szCs w:val="22"/>
          <w:lang w:val="en-US" w:eastAsia="nl-NL"/>
        </w:rPr>
        <w:t>.</w:t>
      </w:r>
    </w:p>
    <w:p w14:paraId="3DDCBA5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12 </w:t>
      </w:r>
      <w:r w:rsidRPr="002854ED">
        <w:rPr>
          <w:rFonts w:ascii="Arial" w:eastAsia="Times New Roman" w:hAnsi="Arial" w:cs="Arial"/>
          <w:color w:val="5E5E5E"/>
          <w:sz w:val="22"/>
          <w:szCs w:val="22"/>
          <w:lang w:val="en-US" w:eastAsia="nl-NL"/>
        </w:rPr>
        <w:t xml:space="preserve">Jean </w:t>
      </w:r>
      <w:proofErr w:type="spellStart"/>
      <w:r w:rsidRPr="002854ED">
        <w:rPr>
          <w:rFonts w:ascii="Arial" w:eastAsia="Times New Roman" w:hAnsi="Arial" w:cs="Arial"/>
          <w:color w:val="5E5E5E"/>
          <w:sz w:val="22"/>
          <w:szCs w:val="22"/>
          <w:lang w:val="en-US" w:eastAsia="nl-NL"/>
        </w:rPr>
        <w:t>Armour</w:t>
      </w:r>
      <w:proofErr w:type="spellEnd"/>
      <w:r w:rsidRPr="002854ED">
        <w:rPr>
          <w:rFonts w:ascii="Arial" w:eastAsia="Times New Roman" w:hAnsi="Arial" w:cs="Arial"/>
          <w:color w:val="5E5E5E"/>
          <w:sz w:val="22"/>
          <w:szCs w:val="22"/>
          <w:lang w:val="en-US" w:eastAsia="nl-NL"/>
        </w:rPr>
        <w:t xml:space="preserve"> Polly, “Version 2.0.2 _Revised,” </w:t>
      </w:r>
      <w:r w:rsidRPr="002854ED">
        <w:rPr>
          <w:rFonts w:ascii="Arial" w:eastAsia="Times New Roman" w:hAnsi="Arial" w:cs="Arial"/>
          <w:i/>
          <w:iCs/>
          <w:color w:val="5E5E5E"/>
          <w:sz w:val="22"/>
          <w:szCs w:val="22"/>
          <w:lang w:val="en-US" w:eastAsia="nl-NL"/>
        </w:rPr>
        <w:t xml:space="preserve">Netmom.com </w:t>
      </w:r>
      <w:r w:rsidRPr="002854ED">
        <w:rPr>
          <w:rFonts w:ascii="Arial" w:eastAsia="Times New Roman" w:hAnsi="Arial" w:cs="Arial"/>
          <w:color w:val="5E5E5E"/>
          <w:sz w:val="22"/>
          <w:szCs w:val="22"/>
          <w:lang w:val="en-US" w:eastAsia="nl-NL"/>
        </w:rPr>
        <w:t xml:space="preserve">(blog), December 15, </w:t>
      </w:r>
      <w:proofErr w:type="gramStart"/>
      <w:r w:rsidRPr="002854ED">
        <w:rPr>
          <w:rFonts w:ascii="Arial" w:eastAsia="Times New Roman" w:hAnsi="Arial" w:cs="Arial"/>
          <w:color w:val="5E5E5E"/>
          <w:sz w:val="22"/>
          <w:szCs w:val="22"/>
          <w:lang w:val="en-US" w:eastAsia="nl-NL"/>
        </w:rPr>
        <w:t>1992,</w:t>
      </w:r>
      <w:r w:rsidRPr="002854ED">
        <w:rPr>
          <w:rFonts w:ascii="Arial" w:eastAsia="Times New Roman" w:hAnsi="Arial" w:cs="Arial"/>
          <w:color w:val="0076BA"/>
          <w:sz w:val="22"/>
          <w:szCs w:val="22"/>
          <w:lang w:val="en-US" w:eastAsia="nl-NL"/>
        </w:rPr>
        <w:t>https://www.netmom.com/images/pdf/Surfing_the_Internet_2_02.pdf</w:t>
      </w:r>
      <w:proofErr w:type="gramEnd"/>
      <w:r w:rsidRPr="002854ED">
        <w:rPr>
          <w:rFonts w:ascii="Arial" w:eastAsia="Times New Roman" w:hAnsi="Arial" w:cs="Arial"/>
          <w:color w:val="5E5E5E"/>
          <w:sz w:val="22"/>
          <w:szCs w:val="22"/>
          <w:lang w:val="en-US" w:eastAsia="nl-NL"/>
        </w:rPr>
        <w:t>.</w:t>
      </w:r>
    </w:p>
    <w:p w14:paraId="57E4F14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13 </w:t>
      </w:r>
      <w:r w:rsidRPr="002854ED">
        <w:rPr>
          <w:rFonts w:ascii="Arial" w:eastAsia="Times New Roman" w:hAnsi="Arial" w:cs="Arial"/>
          <w:color w:val="5E5E5E"/>
          <w:sz w:val="22"/>
          <w:szCs w:val="22"/>
          <w:lang w:val="en-US" w:eastAsia="nl-NL"/>
        </w:rPr>
        <w:t xml:space="preserve">Tom Mandel, “Surfing the Wild Internet.” SRI International Business Intelligence Program, 1993, </w:t>
      </w:r>
      <w:r w:rsidRPr="002854ED">
        <w:rPr>
          <w:rFonts w:ascii="Arial" w:eastAsia="Times New Roman" w:hAnsi="Arial" w:cs="Arial"/>
          <w:color w:val="0076BA"/>
          <w:sz w:val="22"/>
          <w:szCs w:val="22"/>
          <w:lang w:val="en-US" w:eastAsia="nl-NL"/>
        </w:rPr>
        <w:t>https://preterhuman.net/docs/SURFING_THE_WILD_INTERNET</w:t>
      </w:r>
      <w:r w:rsidRPr="002854ED">
        <w:rPr>
          <w:rFonts w:ascii="Arial" w:eastAsia="Times New Roman" w:hAnsi="Arial" w:cs="Arial"/>
          <w:color w:val="5E5E5E"/>
          <w:sz w:val="22"/>
          <w:szCs w:val="22"/>
          <w:lang w:val="en-US" w:eastAsia="nl-NL"/>
        </w:rPr>
        <w:t>.</w:t>
      </w:r>
    </w:p>
    <w:p w14:paraId="0508CC3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14 </w:t>
      </w:r>
      <w:r w:rsidRPr="002854ED">
        <w:rPr>
          <w:rFonts w:ascii="Arial" w:eastAsia="Times New Roman" w:hAnsi="Arial" w:cs="Arial"/>
          <w:color w:val="5E5E5E"/>
          <w:sz w:val="22"/>
          <w:szCs w:val="22"/>
          <w:lang w:val="en-US" w:eastAsia="nl-NL"/>
        </w:rPr>
        <w:t xml:space="preserve">Interestingly, one of the best articles on the history of the term was published in the completely-not-tech-related surfer magazine </w:t>
      </w:r>
      <w:r w:rsidRPr="002854ED">
        <w:rPr>
          <w:rFonts w:ascii="Arial" w:eastAsia="Times New Roman" w:hAnsi="Arial" w:cs="Arial"/>
          <w:i/>
          <w:iCs/>
          <w:color w:val="5E5E5E"/>
          <w:sz w:val="22"/>
          <w:szCs w:val="22"/>
          <w:lang w:val="en-US" w:eastAsia="nl-NL"/>
        </w:rPr>
        <w:t>Surfer Today</w:t>
      </w:r>
      <w:r w:rsidRPr="002854ED">
        <w:rPr>
          <w:rFonts w:ascii="Arial" w:eastAsia="Times New Roman" w:hAnsi="Arial" w:cs="Arial"/>
          <w:color w:val="5E5E5E"/>
          <w:sz w:val="22"/>
          <w:szCs w:val="22"/>
          <w:lang w:val="en-US" w:eastAsia="nl-NL"/>
        </w:rPr>
        <w:t xml:space="preserve">, in which they quote </w:t>
      </w:r>
      <w:proofErr w:type="spellStart"/>
      <w:r w:rsidRPr="002854ED">
        <w:rPr>
          <w:rFonts w:ascii="Arial" w:eastAsia="Times New Roman" w:hAnsi="Arial" w:cs="Arial"/>
          <w:color w:val="5E5E5E"/>
          <w:sz w:val="22"/>
          <w:szCs w:val="22"/>
          <w:lang w:val="en-US" w:eastAsia="nl-NL"/>
        </w:rPr>
        <w:t>Armour</w:t>
      </w:r>
      <w:proofErr w:type="spellEnd"/>
      <w:r w:rsidRPr="002854ED">
        <w:rPr>
          <w:rFonts w:ascii="Arial" w:eastAsia="Times New Roman" w:hAnsi="Arial" w:cs="Arial"/>
          <w:color w:val="5E5E5E"/>
          <w:sz w:val="22"/>
          <w:szCs w:val="22"/>
          <w:lang w:val="en-US" w:eastAsia="nl-NL"/>
        </w:rPr>
        <w:t xml:space="preserve"> Polly on her intentions. “The Women Who Coined the Expression ‘Surfing the Internet,’” </w:t>
      </w:r>
      <w:proofErr w:type="spellStart"/>
      <w:r w:rsidRPr="002854ED">
        <w:rPr>
          <w:rFonts w:ascii="Arial" w:eastAsia="Times New Roman" w:hAnsi="Arial" w:cs="Arial"/>
          <w:color w:val="5E5E5E"/>
          <w:sz w:val="22"/>
          <w:szCs w:val="22"/>
          <w:lang w:val="en-US" w:eastAsia="nl-NL"/>
        </w:rPr>
        <w:t>SurferToday</w:t>
      </w:r>
      <w:proofErr w:type="spellEnd"/>
      <w:r w:rsidRPr="002854ED">
        <w:rPr>
          <w:rFonts w:ascii="Arial" w:eastAsia="Times New Roman" w:hAnsi="Arial" w:cs="Arial"/>
          <w:color w:val="5E5E5E"/>
          <w:sz w:val="22"/>
          <w:szCs w:val="22"/>
          <w:lang w:val="en-US" w:eastAsia="nl-NL"/>
        </w:rPr>
        <w:t xml:space="preserve">, accessed January 14, 2022, </w:t>
      </w:r>
      <w:r w:rsidRPr="002854ED">
        <w:rPr>
          <w:rFonts w:ascii="Arial" w:eastAsia="Times New Roman" w:hAnsi="Arial" w:cs="Arial"/>
          <w:color w:val="0076BA"/>
          <w:sz w:val="22"/>
          <w:szCs w:val="22"/>
          <w:lang w:val="en-US" w:eastAsia="nl-NL"/>
        </w:rPr>
        <w:t>https://www.surfertoday.com/surfing/the-woman-who-coined-the- expression-surfing-the-internet/amp</w:t>
      </w:r>
      <w:r w:rsidRPr="002854ED">
        <w:rPr>
          <w:rFonts w:ascii="Arial" w:eastAsia="Times New Roman" w:hAnsi="Arial" w:cs="Arial"/>
          <w:color w:val="5E5E5E"/>
          <w:sz w:val="22"/>
          <w:szCs w:val="22"/>
          <w:lang w:val="en-US" w:eastAsia="nl-NL"/>
        </w:rPr>
        <w:t>.</w:t>
      </w:r>
    </w:p>
    <w:p w14:paraId="3D8F464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15 </w:t>
      </w:r>
      <w:r w:rsidRPr="002854ED">
        <w:rPr>
          <w:rFonts w:ascii="Arial" w:eastAsia="Times New Roman" w:hAnsi="Arial" w:cs="Arial"/>
          <w:color w:val="5E5E5E"/>
          <w:sz w:val="22"/>
          <w:szCs w:val="22"/>
          <w:lang w:val="en-US" w:eastAsia="nl-NL"/>
        </w:rPr>
        <w:t xml:space="preserve">“The idea of cyberspace posed a line of separation between the internet and the real world. Cyberspace would be a separate universe. Created by people, enabled by technology, and occupied by information. Geopolitically, it would be like the sea once was. An unregulated </w:t>
      </w:r>
      <w:r w:rsidRPr="002854ED">
        <w:rPr>
          <w:rFonts w:ascii="Arial" w:eastAsia="Times New Roman" w:hAnsi="Arial" w:cs="Arial"/>
          <w:color w:val="5E5E5E"/>
          <w:sz w:val="22"/>
          <w:szCs w:val="22"/>
          <w:lang w:val="en-US" w:eastAsia="nl-NL"/>
        </w:rPr>
        <w:lastRenderedPageBreak/>
        <w:t xml:space="preserve">and fluid space where ordinary rules need not apply." </w:t>
      </w:r>
      <w:proofErr w:type="spellStart"/>
      <w:r w:rsidRPr="002854ED">
        <w:rPr>
          <w:rFonts w:ascii="Arial" w:eastAsia="Times New Roman" w:hAnsi="Arial" w:cs="Arial"/>
          <w:color w:val="5E5E5E"/>
          <w:sz w:val="22"/>
          <w:szCs w:val="22"/>
          <w:lang w:val="en-US" w:eastAsia="nl-NL"/>
        </w:rPr>
        <w:t>Metahaven</w:t>
      </w:r>
      <w:proofErr w:type="spellEnd"/>
      <w:r w:rsidRPr="002854ED">
        <w:rPr>
          <w:rFonts w:ascii="Arial" w:eastAsia="Times New Roman" w:hAnsi="Arial" w:cs="Arial"/>
          <w:color w:val="5E5E5E"/>
          <w:sz w:val="22"/>
          <w:szCs w:val="22"/>
          <w:lang w:val="en-US" w:eastAsia="nl-NL"/>
        </w:rPr>
        <w:t xml:space="preserve">, </w:t>
      </w:r>
      <w:r w:rsidRPr="002854ED">
        <w:rPr>
          <w:rFonts w:ascii="Arial" w:eastAsia="Times New Roman" w:hAnsi="Arial" w:cs="Arial"/>
          <w:i/>
          <w:iCs/>
          <w:color w:val="5E5E5E"/>
          <w:sz w:val="22"/>
          <w:szCs w:val="22"/>
          <w:lang w:val="en-US" w:eastAsia="nl-NL"/>
        </w:rPr>
        <w:t xml:space="preserve">Black </w:t>
      </w:r>
      <w:proofErr w:type="gramStart"/>
      <w:r w:rsidRPr="002854ED">
        <w:rPr>
          <w:rFonts w:ascii="Arial" w:eastAsia="Times New Roman" w:hAnsi="Arial" w:cs="Arial"/>
          <w:i/>
          <w:iCs/>
          <w:color w:val="5E5E5E"/>
          <w:sz w:val="22"/>
          <w:szCs w:val="22"/>
          <w:lang w:val="en-US" w:eastAsia="nl-NL"/>
        </w:rPr>
        <w:t>Transparency :</w:t>
      </w:r>
      <w:proofErr w:type="gramEnd"/>
      <w:r w:rsidRPr="002854ED">
        <w:rPr>
          <w:rFonts w:ascii="Arial" w:eastAsia="Times New Roman" w:hAnsi="Arial" w:cs="Arial"/>
          <w:i/>
          <w:iCs/>
          <w:color w:val="5E5E5E"/>
          <w:sz w:val="22"/>
          <w:szCs w:val="22"/>
          <w:lang w:val="en-US" w:eastAsia="nl-NL"/>
        </w:rPr>
        <w:t xml:space="preserve"> The Right to Know in the Age of Mass Surveillance </w:t>
      </w:r>
      <w:r w:rsidRPr="002854ED">
        <w:rPr>
          <w:rFonts w:ascii="Arial" w:eastAsia="Times New Roman" w:hAnsi="Arial" w:cs="Arial"/>
          <w:color w:val="5E5E5E"/>
          <w:sz w:val="22"/>
          <w:szCs w:val="22"/>
          <w:lang w:val="en-US" w:eastAsia="nl-NL"/>
        </w:rPr>
        <w:t>(Berlin: Sternberg Press, 2015), XV.</w:t>
      </w:r>
    </w:p>
    <w:p w14:paraId="3C86F12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16 </w:t>
      </w:r>
      <w:r w:rsidRPr="002854ED">
        <w:rPr>
          <w:rFonts w:ascii="Arial" w:eastAsia="Times New Roman" w:hAnsi="Arial" w:cs="Arial"/>
          <w:color w:val="5E5E5E"/>
          <w:sz w:val="22"/>
          <w:szCs w:val="22"/>
          <w:lang w:val="en-US" w:eastAsia="nl-NL"/>
        </w:rPr>
        <w:t xml:space="preserve">René Boer, “Smooth City Is the New Urban,” </w:t>
      </w:r>
      <w:proofErr w:type="spellStart"/>
      <w:r w:rsidRPr="002854ED">
        <w:rPr>
          <w:rFonts w:ascii="Arial" w:eastAsia="Times New Roman" w:hAnsi="Arial" w:cs="Arial"/>
          <w:color w:val="5E5E5E"/>
          <w:sz w:val="22"/>
          <w:szCs w:val="22"/>
          <w:lang w:val="en-US" w:eastAsia="nl-NL"/>
        </w:rPr>
        <w:t>Archis</w:t>
      </w:r>
      <w:proofErr w:type="spellEnd"/>
      <w:r w:rsidRPr="002854ED">
        <w:rPr>
          <w:rFonts w:ascii="Arial" w:eastAsia="Times New Roman" w:hAnsi="Arial" w:cs="Arial"/>
          <w:color w:val="5E5E5E"/>
          <w:sz w:val="22"/>
          <w:szCs w:val="22"/>
          <w:lang w:val="en-US" w:eastAsia="nl-NL"/>
        </w:rPr>
        <w:t xml:space="preserve">, May 29, 2018, </w:t>
      </w:r>
      <w:r w:rsidRPr="002854ED">
        <w:rPr>
          <w:rFonts w:ascii="Arial" w:eastAsia="Times New Roman" w:hAnsi="Arial" w:cs="Arial"/>
          <w:color w:val="0076BA"/>
          <w:sz w:val="22"/>
          <w:szCs w:val="22"/>
          <w:lang w:val="en-US" w:eastAsia="nl-NL"/>
        </w:rPr>
        <w:t>https://archis.org/ volume/smooth-city-is-the-new-urban/</w:t>
      </w:r>
      <w:r w:rsidRPr="002854ED">
        <w:rPr>
          <w:rFonts w:ascii="Arial" w:eastAsia="Times New Roman" w:hAnsi="Arial" w:cs="Arial"/>
          <w:color w:val="000000"/>
          <w:sz w:val="22"/>
          <w:szCs w:val="22"/>
          <w:lang w:val="en-US" w:eastAsia="nl-NL"/>
        </w:rPr>
        <w:t>.</w:t>
      </w:r>
    </w:p>
    <w:p w14:paraId="1FDE07D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17 </w:t>
      </w:r>
      <w:r w:rsidRPr="002854ED">
        <w:rPr>
          <w:rFonts w:ascii="Arial" w:eastAsia="Times New Roman" w:hAnsi="Arial" w:cs="Arial"/>
          <w:color w:val="5E5E5E"/>
          <w:sz w:val="22"/>
          <w:szCs w:val="22"/>
          <w:lang w:val="en-US" w:eastAsia="nl-NL"/>
        </w:rPr>
        <w:t xml:space="preserve">Anastasia Kubrak, “User-Agent: If Everything Is </w:t>
      </w:r>
      <w:proofErr w:type="gramStart"/>
      <w:r w:rsidRPr="002854ED">
        <w:rPr>
          <w:rFonts w:ascii="Arial" w:eastAsia="Times New Roman" w:hAnsi="Arial" w:cs="Arial"/>
          <w:color w:val="5E5E5E"/>
          <w:sz w:val="22"/>
          <w:szCs w:val="22"/>
          <w:lang w:val="en-US" w:eastAsia="nl-NL"/>
        </w:rPr>
        <w:t>so</w:t>
      </w:r>
      <w:proofErr w:type="gramEnd"/>
      <w:r w:rsidRPr="002854ED">
        <w:rPr>
          <w:rFonts w:ascii="Arial" w:eastAsia="Times New Roman" w:hAnsi="Arial" w:cs="Arial"/>
          <w:color w:val="5E5E5E"/>
          <w:sz w:val="22"/>
          <w:szCs w:val="22"/>
          <w:lang w:val="en-US" w:eastAsia="nl-NL"/>
        </w:rPr>
        <w:t xml:space="preserve"> Smooth, Why Am I so Sad?” (master’s thesis, Sandberg </w:t>
      </w:r>
      <w:proofErr w:type="spellStart"/>
      <w:r w:rsidRPr="002854ED">
        <w:rPr>
          <w:rFonts w:ascii="Arial" w:eastAsia="Times New Roman" w:hAnsi="Arial" w:cs="Arial"/>
          <w:color w:val="5E5E5E"/>
          <w:sz w:val="22"/>
          <w:szCs w:val="22"/>
          <w:lang w:val="en-US" w:eastAsia="nl-NL"/>
        </w:rPr>
        <w:t>Instituut</w:t>
      </w:r>
      <w:proofErr w:type="spellEnd"/>
      <w:r w:rsidRPr="002854ED">
        <w:rPr>
          <w:rFonts w:ascii="Arial" w:eastAsia="Times New Roman" w:hAnsi="Arial" w:cs="Arial"/>
          <w:color w:val="5E5E5E"/>
          <w:sz w:val="22"/>
          <w:szCs w:val="22"/>
          <w:lang w:val="en-US" w:eastAsia="nl-NL"/>
        </w:rPr>
        <w:t>, 2018).</w:t>
      </w:r>
    </w:p>
    <w:p w14:paraId="23E0609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18 </w:t>
      </w:r>
      <w:r w:rsidRPr="002854ED">
        <w:rPr>
          <w:rFonts w:ascii="Arial" w:eastAsia="Times New Roman" w:hAnsi="Arial" w:cs="Arial"/>
          <w:color w:val="5E5E5E"/>
          <w:sz w:val="22"/>
          <w:szCs w:val="22"/>
          <w:lang w:val="en-US" w:eastAsia="nl-NL"/>
        </w:rPr>
        <w:t xml:space="preserve">Arguably it helped that the term was so visual, which gave way to an endless sea of illustrations of people literally surfing on their peripherals. “People Literally Surfing the Web,” The Hairpin, February 17, 2011, </w:t>
      </w:r>
      <w:r w:rsidRPr="002854ED">
        <w:rPr>
          <w:rFonts w:ascii="Arial" w:eastAsia="Times New Roman" w:hAnsi="Arial" w:cs="Arial"/>
          <w:color w:val="0076BA"/>
          <w:sz w:val="22"/>
          <w:szCs w:val="22"/>
          <w:lang w:val="en-US" w:eastAsia="nl-NL"/>
        </w:rPr>
        <w:t>https://www.thehairpin.com/2011/02/people-literally-surfing- the-web/</w:t>
      </w:r>
      <w:r w:rsidRPr="002854ED">
        <w:rPr>
          <w:rFonts w:ascii="Arial" w:eastAsia="Times New Roman" w:hAnsi="Arial" w:cs="Arial"/>
          <w:color w:val="000000"/>
          <w:sz w:val="22"/>
          <w:szCs w:val="22"/>
          <w:lang w:val="en-US" w:eastAsia="nl-NL"/>
        </w:rPr>
        <w:t>.</w:t>
      </w:r>
    </w:p>
    <w:p w14:paraId="71E60FEA"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12F45DC1" w14:textId="5E1F107D" w:rsidR="002854ED" w:rsidRDefault="002854ED" w:rsidP="002854ED">
      <w:pPr>
        <w:shd w:val="clear" w:color="auto" w:fill="FFFFFF"/>
        <w:rPr>
          <w:rFonts w:ascii="Arial" w:eastAsia="Times New Roman" w:hAnsi="Arial" w:cs="Arial"/>
          <w:color w:val="000000"/>
          <w:lang w:val="en-US" w:eastAsia="nl-NL"/>
        </w:rPr>
      </w:pPr>
      <w:commentRangeStart w:id="47"/>
      <w:r w:rsidRPr="002854ED">
        <w:rPr>
          <w:rFonts w:ascii="Arial" w:eastAsia="Times New Roman" w:hAnsi="Arial" w:cs="Arial"/>
          <w:color w:val="000000"/>
          <w:lang w:val="en-US" w:eastAsia="nl-NL"/>
        </w:rPr>
        <w:t xml:space="preserve">Today nobody </w:t>
      </w:r>
      <w:r w:rsidRPr="002854ED">
        <w:rPr>
          <w:rFonts w:ascii="Arial" w:eastAsia="Times New Roman" w:hAnsi="Arial" w:cs="Arial"/>
          <w:i/>
          <w:iCs/>
          <w:color w:val="000000"/>
          <w:lang w:val="en-US" w:eastAsia="nl-NL"/>
        </w:rPr>
        <w:t xml:space="preserve">surfs </w:t>
      </w:r>
      <w:r w:rsidRPr="002854ED">
        <w:rPr>
          <w:rFonts w:ascii="Arial" w:eastAsia="Times New Roman" w:hAnsi="Arial" w:cs="Arial"/>
          <w:color w:val="000000"/>
          <w:lang w:val="en-US" w:eastAsia="nl-NL"/>
        </w:rPr>
        <w:t xml:space="preserve">anymore (the ocean has evaporated into the cloud, you could say). </w:t>
      </w:r>
      <w:commentRangeEnd w:id="47"/>
      <w:r w:rsidR="00E615E6">
        <w:rPr>
          <w:rStyle w:val="Verwijzingopmerking"/>
        </w:rPr>
        <w:commentReference w:id="47"/>
      </w:r>
      <w:r w:rsidRPr="002854ED">
        <w:rPr>
          <w:rFonts w:ascii="Arial" w:eastAsia="Times New Roman" w:hAnsi="Arial" w:cs="Arial"/>
          <w:color w:val="000000"/>
          <w:lang w:val="en-US" w:eastAsia="nl-NL"/>
        </w:rPr>
        <w:t xml:space="preserve">But despite the immiscibility of water and technology, the image of the internet as a separate space free from the constraints of the </w:t>
      </w:r>
      <w:r w:rsidRPr="002854ED">
        <w:rPr>
          <w:rFonts w:ascii="Arial" w:eastAsia="Times New Roman" w:hAnsi="Arial" w:cs="Arial"/>
          <w:i/>
          <w:iCs/>
          <w:color w:val="000000"/>
          <w:lang w:val="en-US" w:eastAsia="nl-NL"/>
        </w:rPr>
        <w:t>aground</w:t>
      </w:r>
      <w:r w:rsidRPr="002854ED">
        <w:rPr>
          <w:rFonts w:ascii="Arial" w:eastAsia="Times New Roman" w:hAnsi="Arial" w:cs="Arial"/>
          <w:color w:val="000000"/>
          <w:lang w:val="en-US" w:eastAsia="nl-NL"/>
        </w:rPr>
        <w:t>, physical world, a vast ocean that just has to be navigated by a skilled steersman</w:t>
      </w:r>
      <w:r w:rsidRPr="002854ED">
        <w:rPr>
          <w:rFonts w:ascii="Arial" w:eastAsia="Times New Roman" w:hAnsi="Arial" w:cs="Arial"/>
          <w:color w:val="000000"/>
          <w:sz w:val="16"/>
          <w:szCs w:val="16"/>
          <w:lang w:val="en-US" w:eastAsia="nl-NL"/>
        </w:rPr>
        <w:t xml:space="preserve">19 </w:t>
      </w:r>
      <w:r w:rsidRPr="002854ED">
        <w:rPr>
          <w:rFonts w:ascii="Arial" w:eastAsia="Times New Roman" w:hAnsi="Arial" w:cs="Arial"/>
          <w:color w:val="000000"/>
          <w:lang w:val="en-US" w:eastAsia="nl-NL"/>
        </w:rPr>
        <w:t>with an appropriate vessel,</w:t>
      </w:r>
      <w:r w:rsidRPr="002854ED">
        <w:rPr>
          <w:rFonts w:ascii="Arial" w:eastAsia="Times New Roman" w:hAnsi="Arial" w:cs="Arial"/>
          <w:color w:val="000000"/>
          <w:sz w:val="16"/>
          <w:szCs w:val="16"/>
          <w:lang w:val="en-US" w:eastAsia="nl-NL"/>
        </w:rPr>
        <w:t xml:space="preserve">20 </w:t>
      </w:r>
      <w:r w:rsidRPr="002854ED">
        <w:rPr>
          <w:rFonts w:ascii="Arial" w:eastAsia="Times New Roman" w:hAnsi="Arial" w:cs="Arial"/>
          <w:color w:val="000000"/>
          <w:lang w:val="en-US" w:eastAsia="nl-NL"/>
        </w:rPr>
        <w:t xml:space="preserve">lingers as residue if you know where to look: in the ports and berths that we use to connect our computers to the internet, in </w:t>
      </w:r>
      <w:r w:rsidRPr="002854ED">
        <w:rPr>
          <w:rFonts w:ascii="Arial" w:eastAsia="Times New Roman" w:hAnsi="Arial" w:cs="Arial"/>
          <w:i/>
          <w:iCs/>
          <w:color w:val="000000"/>
          <w:lang w:val="en-US" w:eastAsia="nl-NL"/>
        </w:rPr>
        <w:t xml:space="preserve">anchor </w:t>
      </w:r>
      <w:r w:rsidRPr="002854ED">
        <w:rPr>
          <w:rFonts w:ascii="Arial" w:eastAsia="Times New Roman" w:hAnsi="Arial" w:cs="Arial"/>
          <w:color w:val="000000"/>
          <w:lang w:val="en-US" w:eastAsia="nl-NL"/>
        </w:rPr>
        <w:t>links, torrent sites,</w:t>
      </w:r>
      <w:r w:rsidRPr="002854ED">
        <w:rPr>
          <w:rFonts w:ascii="Arial" w:eastAsia="Times New Roman" w:hAnsi="Arial" w:cs="Arial"/>
          <w:color w:val="000000"/>
          <w:sz w:val="16"/>
          <w:szCs w:val="16"/>
          <w:lang w:val="en-US" w:eastAsia="nl-NL"/>
        </w:rPr>
        <w:t xml:space="preserve">21 </w:t>
      </w:r>
      <w:r w:rsidRPr="002854ED">
        <w:rPr>
          <w:rFonts w:ascii="Arial" w:eastAsia="Times New Roman" w:hAnsi="Arial" w:cs="Arial"/>
          <w:color w:val="000000"/>
          <w:lang w:val="en-US" w:eastAsia="nl-NL"/>
        </w:rPr>
        <w:t>browser icons</w:t>
      </w:r>
      <w:r w:rsidRPr="002854ED">
        <w:rPr>
          <w:rFonts w:ascii="Arial" w:eastAsia="Times New Roman" w:hAnsi="Arial" w:cs="Arial"/>
          <w:color w:val="000000"/>
          <w:sz w:val="16"/>
          <w:szCs w:val="16"/>
          <w:lang w:val="en-US" w:eastAsia="nl-NL"/>
        </w:rPr>
        <w:t xml:space="preserve">22 </w:t>
      </w:r>
      <w:r w:rsidRPr="002854ED">
        <w:rPr>
          <w:rFonts w:ascii="Arial" w:eastAsia="Times New Roman" w:hAnsi="Arial" w:cs="Arial"/>
          <w:color w:val="000000"/>
          <w:lang w:val="en-US" w:eastAsia="nl-NL"/>
        </w:rPr>
        <w:t>or the names of NFT</w:t>
      </w:r>
      <w:ins w:id="48" w:author="Chloë Arkenbout" w:date="2022-03-15T17:04:00Z">
        <w:r w:rsidR="00274467">
          <w:rPr>
            <w:rFonts w:ascii="Arial" w:eastAsia="Times New Roman" w:hAnsi="Arial" w:cs="Arial"/>
            <w:color w:val="000000"/>
            <w:lang w:val="en-US" w:eastAsia="nl-NL"/>
          </w:rPr>
          <w:t xml:space="preserve"> </w:t>
        </w:r>
      </w:ins>
      <w:del w:id="49" w:author="Chloë Arkenbout" w:date="2022-03-15T17:04:00Z">
        <w:r w:rsidRPr="002854ED" w:rsidDel="00274467">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marketplaces.</w:t>
      </w:r>
      <w:r w:rsidRPr="002854ED">
        <w:rPr>
          <w:rFonts w:ascii="Arial" w:eastAsia="Times New Roman" w:hAnsi="Arial" w:cs="Arial"/>
          <w:color w:val="000000"/>
          <w:sz w:val="16"/>
          <w:szCs w:val="16"/>
          <w:lang w:val="en-US" w:eastAsia="nl-NL"/>
        </w:rPr>
        <w:t xml:space="preserve">23 </w:t>
      </w:r>
      <w:r w:rsidRPr="002854ED">
        <w:rPr>
          <w:rFonts w:ascii="Arial" w:eastAsia="Times New Roman" w:hAnsi="Arial" w:cs="Arial"/>
          <w:color w:val="000000"/>
          <w:lang w:val="en-US" w:eastAsia="nl-NL"/>
        </w:rPr>
        <w:t>The Network is eternal,</w:t>
      </w:r>
      <w:r w:rsidRPr="002854ED">
        <w:rPr>
          <w:rFonts w:ascii="Arial" w:eastAsia="Times New Roman" w:hAnsi="Arial" w:cs="Arial"/>
          <w:color w:val="000000"/>
          <w:sz w:val="16"/>
          <w:szCs w:val="16"/>
          <w:lang w:val="en-US" w:eastAsia="nl-NL"/>
        </w:rPr>
        <w:t xml:space="preserve">24 </w:t>
      </w:r>
      <w:r w:rsidRPr="002854ED">
        <w:rPr>
          <w:rFonts w:ascii="Arial" w:eastAsia="Times New Roman" w:hAnsi="Arial" w:cs="Arial"/>
          <w:color w:val="000000"/>
          <w:lang w:val="en-US" w:eastAsia="nl-NL"/>
        </w:rPr>
        <w:t>and so is the ocean.</w:t>
      </w:r>
    </w:p>
    <w:p w14:paraId="1BE7895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43BD66B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19 </w:t>
      </w:r>
      <w:r w:rsidRPr="002854ED">
        <w:rPr>
          <w:rFonts w:ascii="Arial" w:eastAsia="Times New Roman" w:hAnsi="Arial" w:cs="Arial"/>
          <w:color w:val="5E5E5E"/>
          <w:sz w:val="22"/>
          <w:szCs w:val="22"/>
          <w:lang w:val="en-US" w:eastAsia="nl-NL"/>
        </w:rPr>
        <w:t xml:space="preserve">The word </w:t>
      </w:r>
      <w:r w:rsidRPr="002854ED">
        <w:rPr>
          <w:rFonts w:ascii="Arial" w:eastAsia="Times New Roman" w:hAnsi="Arial" w:cs="Arial"/>
          <w:i/>
          <w:iCs/>
          <w:color w:val="5E5E5E"/>
          <w:sz w:val="22"/>
          <w:szCs w:val="22"/>
          <w:lang w:val="en-US" w:eastAsia="nl-NL"/>
        </w:rPr>
        <w:t xml:space="preserve">cybernetics </w:t>
      </w:r>
      <w:r w:rsidRPr="002854ED">
        <w:rPr>
          <w:rFonts w:ascii="Arial" w:eastAsia="Times New Roman" w:hAnsi="Arial" w:cs="Arial"/>
          <w:color w:val="5E5E5E"/>
          <w:sz w:val="22"/>
          <w:szCs w:val="22"/>
          <w:lang w:val="en-US" w:eastAsia="nl-NL"/>
        </w:rPr>
        <w:t xml:space="preserve">originally developed from the word steersman. “Cybernetics (N.),” In </w:t>
      </w:r>
      <w:r w:rsidRPr="002854ED">
        <w:rPr>
          <w:rFonts w:ascii="Arial" w:eastAsia="Times New Roman" w:hAnsi="Arial" w:cs="Arial"/>
          <w:i/>
          <w:iCs/>
          <w:color w:val="5E5E5E"/>
          <w:sz w:val="22"/>
          <w:szCs w:val="22"/>
          <w:lang w:val="en-US" w:eastAsia="nl-NL"/>
        </w:rPr>
        <w:t xml:space="preserve">Online Etymology Dictionary, </w:t>
      </w:r>
      <w:r w:rsidRPr="002854ED">
        <w:rPr>
          <w:rFonts w:ascii="Arial" w:eastAsia="Times New Roman" w:hAnsi="Arial" w:cs="Arial"/>
          <w:color w:val="5E5E5E"/>
          <w:sz w:val="22"/>
          <w:szCs w:val="22"/>
          <w:lang w:val="en-US" w:eastAsia="nl-NL"/>
        </w:rPr>
        <w:t>2022.</w:t>
      </w:r>
    </w:p>
    <w:p w14:paraId="541A5DC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20 </w:t>
      </w:r>
      <w:r w:rsidRPr="002854ED">
        <w:rPr>
          <w:rFonts w:ascii="Arial" w:eastAsia="Times New Roman" w:hAnsi="Arial" w:cs="Arial"/>
          <w:color w:val="5E5E5E"/>
          <w:sz w:val="22"/>
          <w:szCs w:val="22"/>
          <w:lang w:val="en-US" w:eastAsia="nl-NL"/>
        </w:rPr>
        <w:t xml:space="preserve">See: Netscape Navigator </w:t>
      </w:r>
      <w:r w:rsidRPr="002854ED">
        <w:rPr>
          <w:rFonts w:ascii="Arial" w:eastAsia="Times New Roman" w:hAnsi="Arial" w:cs="Arial"/>
          <w:color w:val="000000"/>
          <w:sz w:val="14"/>
          <w:szCs w:val="14"/>
          <w:lang w:val="en-US" w:eastAsia="nl-NL"/>
        </w:rPr>
        <w:t xml:space="preserve">21 </w:t>
      </w:r>
      <w:r w:rsidRPr="002854ED">
        <w:rPr>
          <w:rFonts w:ascii="Arial" w:eastAsia="Times New Roman" w:hAnsi="Arial" w:cs="Arial"/>
          <w:color w:val="5E5E5E"/>
          <w:sz w:val="22"/>
          <w:szCs w:val="22"/>
          <w:lang w:val="en-US" w:eastAsia="nl-NL"/>
        </w:rPr>
        <w:t>See: Pirate Bay</w:t>
      </w:r>
    </w:p>
    <w:p w14:paraId="128BCF2B"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22 </w:t>
      </w:r>
      <w:r w:rsidRPr="002854ED">
        <w:rPr>
          <w:rFonts w:ascii="Arial" w:eastAsia="Times New Roman" w:hAnsi="Arial" w:cs="Arial"/>
          <w:color w:val="5E5E5E"/>
          <w:sz w:val="22"/>
          <w:szCs w:val="22"/>
          <w:lang w:val="en-US" w:eastAsia="nl-NL"/>
        </w:rPr>
        <w:t>See: Safari</w:t>
      </w:r>
    </w:p>
    <w:p w14:paraId="1897697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23 </w:t>
      </w:r>
      <w:r w:rsidRPr="002854ED">
        <w:rPr>
          <w:rFonts w:ascii="Arial" w:eastAsia="Times New Roman" w:hAnsi="Arial" w:cs="Arial"/>
          <w:color w:val="5E5E5E"/>
          <w:sz w:val="22"/>
          <w:szCs w:val="22"/>
          <w:lang w:val="en-US" w:eastAsia="nl-NL"/>
        </w:rPr>
        <w:t>See: Opensea.io</w:t>
      </w:r>
    </w:p>
    <w:p w14:paraId="03B66AC1" w14:textId="1C8B9935" w:rsidR="002854ED" w:rsidRDefault="002854ED" w:rsidP="002854ED">
      <w:pPr>
        <w:shd w:val="clear" w:color="auto" w:fill="FFFFFF"/>
        <w:rPr>
          <w:rFonts w:ascii="Arial" w:eastAsia="Times New Roman" w:hAnsi="Arial" w:cs="Arial"/>
          <w:color w:val="5E5E5E"/>
          <w:sz w:val="22"/>
          <w:szCs w:val="22"/>
          <w:lang w:val="en-US" w:eastAsia="nl-NL"/>
        </w:rPr>
      </w:pPr>
      <w:r w:rsidRPr="002854ED">
        <w:rPr>
          <w:rFonts w:ascii="Arial" w:eastAsia="Times New Roman" w:hAnsi="Arial" w:cs="Arial"/>
          <w:color w:val="5E5E5E"/>
          <w:sz w:val="22"/>
          <w:szCs w:val="22"/>
          <w:lang w:val="en-US" w:eastAsia="nl-NL"/>
        </w:rPr>
        <w:t xml:space="preserve">24 Inga </w:t>
      </w:r>
      <w:proofErr w:type="spellStart"/>
      <w:r w:rsidRPr="002854ED">
        <w:rPr>
          <w:rFonts w:ascii="Arial" w:eastAsia="Times New Roman" w:hAnsi="Arial" w:cs="Arial"/>
          <w:color w:val="5E5E5E"/>
          <w:sz w:val="22"/>
          <w:szCs w:val="22"/>
          <w:lang w:val="en-US" w:eastAsia="nl-NL"/>
        </w:rPr>
        <w:t>Luchs</w:t>
      </w:r>
      <w:proofErr w:type="spellEnd"/>
      <w:r w:rsidRPr="002854ED">
        <w:rPr>
          <w:rFonts w:ascii="Arial" w:eastAsia="Times New Roman" w:hAnsi="Arial" w:cs="Arial"/>
          <w:color w:val="5E5E5E"/>
          <w:sz w:val="22"/>
          <w:szCs w:val="22"/>
          <w:lang w:val="en-US" w:eastAsia="nl-NL"/>
        </w:rPr>
        <w:t xml:space="preserve"> and Kristoffer </w:t>
      </w:r>
      <w:proofErr w:type="spellStart"/>
      <w:r w:rsidRPr="002854ED">
        <w:rPr>
          <w:rFonts w:ascii="Arial" w:eastAsia="Times New Roman" w:hAnsi="Arial" w:cs="Arial"/>
          <w:color w:val="5E5E5E"/>
          <w:sz w:val="22"/>
          <w:szCs w:val="22"/>
          <w:lang w:val="en-US" w:eastAsia="nl-NL"/>
        </w:rPr>
        <w:t>Gansing</w:t>
      </w:r>
      <w:proofErr w:type="spellEnd"/>
      <w:r w:rsidRPr="002854ED">
        <w:rPr>
          <w:rFonts w:ascii="Arial" w:eastAsia="Times New Roman" w:hAnsi="Arial" w:cs="Arial"/>
          <w:color w:val="5E5E5E"/>
          <w:sz w:val="22"/>
          <w:szCs w:val="22"/>
          <w:lang w:val="en-US" w:eastAsia="nl-NL"/>
        </w:rPr>
        <w:t xml:space="preserve">, eds., </w:t>
      </w:r>
      <w:r w:rsidRPr="002854ED">
        <w:rPr>
          <w:rFonts w:ascii="Arial" w:eastAsia="Times New Roman" w:hAnsi="Arial" w:cs="Arial"/>
          <w:i/>
          <w:iCs/>
          <w:color w:val="5E5E5E"/>
          <w:sz w:val="22"/>
          <w:szCs w:val="22"/>
          <w:lang w:val="en-US" w:eastAsia="nl-NL"/>
        </w:rPr>
        <w:t xml:space="preserve">The Eternal Network: The Ends and </w:t>
      </w:r>
      <w:proofErr w:type="spellStart"/>
      <w:r w:rsidRPr="002854ED">
        <w:rPr>
          <w:rFonts w:ascii="Arial" w:eastAsia="Times New Roman" w:hAnsi="Arial" w:cs="Arial"/>
          <w:i/>
          <w:iCs/>
          <w:color w:val="5E5E5E"/>
          <w:sz w:val="22"/>
          <w:szCs w:val="22"/>
          <w:lang w:val="en-US" w:eastAsia="nl-NL"/>
        </w:rPr>
        <w:t>Becomings</w:t>
      </w:r>
      <w:proofErr w:type="spellEnd"/>
      <w:r w:rsidRPr="002854ED">
        <w:rPr>
          <w:rFonts w:ascii="Arial" w:eastAsia="Times New Roman" w:hAnsi="Arial" w:cs="Arial"/>
          <w:i/>
          <w:iCs/>
          <w:color w:val="5E5E5E"/>
          <w:sz w:val="22"/>
          <w:szCs w:val="22"/>
          <w:lang w:val="en-US" w:eastAsia="nl-NL"/>
        </w:rPr>
        <w:t xml:space="preserve"> of Network Culture </w:t>
      </w:r>
      <w:r w:rsidRPr="002854ED">
        <w:rPr>
          <w:rFonts w:ascii="Arial" w:eastAsia="Times New Roman" w:hAnsi="Arial" w:cs="Arial"/>
          <w:color w:val="5E5E5E"/>
          <w:sz w:val="22"/>
          <w:szCs w:val="22"/>
          <w:lang w:val="en-US" w:eastAsia="nl-NL"/>
        </w:rPr>
        <w:t xml:space="preserve">(Amsterdam: Institute of Network Cultures; Berlin: </w:t>
      </w:r>
      <w:proofErr w:type="spellStart"/>
      <w:r w:rsidRPr="002854ED">
        <w:rPr>
          <w:rFonts w:ascii="Arial" w:eastAsia="Times New Roman" w:hAnsi="Arial" w:cs="Arial"/>
          <w:color w:val="5E5E5E"/>
          <w:sz w:val="22"/>
          <w:szCs w:val="22"/>
          <w:lang w:val="en-US" w:eastAsia="nl-NL"/>
        </w:rPr>
        <w:t>transmediale</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e.V</w:t>
      </w:r>
      <w:proofErr w:type="spellEnd"/>
      <w:r w:rsidRPr="002854ED">
        <w:rPr>
          <w:rFonts w:ascii="Arial" w:eastAsia="Times New Roman" w:hAnsi="Arial" w:cs="Arial"/>
          <w:color w:val="5E5E5E"/>
          <w:sz w:val="22"/>
          <w:szCs w:val="22"/>
          <w:lang w:val="en-US" w:eastAsia="nl-NL"/>
        </w:rPr>
        <w:t>., 2020).</w:t>
      </w:r>
    </w:p>
    <w:p w14:paraId="3281433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53B92B2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Those times are over, the internet is neither an ocean </w:t>
      </w:r>
      <w:proofErr w:type="gramStart"/>
      <w:r w:rsidRPr="002854ED">
        <w:rPr>
          <w:rFonts w:ascii="Arial" w:eastAsia="Times New Roman" w:hAnsi="Arial" w:cs="Arial"/>
          <w:color w:val="5E5E5E"/>
          <w:lang w:val="en-US" w:eastAsia="nl-NL"/>
        </w:rPr>
        <w:t>or</w:t>
      </w:r>
      <w:proofErr w:type="gramEnd"/>
      <w:r w:rsidRPr="002854ED">
        <w:rPr>
          <w:rFonts w:ascii="Arial" w:eastAsia="Times New Roman" w:hAnsi="Arial" w:cs="Arial"/>
          <w:color w:val="5E5E5E"/>
          <w:lang w:val="en-US" w:eastAsia="nl-NL"/>
        </w:rPr>
        <w:t xml:space="preserve"> a superhighway anymore. Advertising by Honda in a 1994 outdoor magazine</w:t>
      </w:r>
    </w:p>
    <w:p w14:paraId="01B877B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MS Gothic" w:eastAsia="MS Gothic" w:hAnsi="MS Gothic" w:cs="MS Gothic"/>
          <w:color w:val="000000"/>
          <w:lang w:val="en-US" w:eastAsia="nl-NL"/>
        </w:rPr>
        <w:t> </w:t>
      </w:r>
    </w:p>
    <w:p w14:paraId="45FA168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3 Back to the Sea</w:t>
      </w:r>
    </w:p>
    <w:p w14:paraId="56E1FD8A" w14:textId="071EDB5C" w:rsidR="002854ED" w:rsidRPr="002854ED" w:rsidRDefault="002854ED" w:rsidP="002854ED">
      <w:pPr>
        <w:shd w:val="clear" w:color="auto" w:fill="FFFFFF"/>
        <w:rPr>
          <w:rFonts w:ascii="Arial" w:eastAsia="Times New Roman" w:hAnsi="Arial" w:cs="Arial"/>
          <w:i/>
          <w:iCs/>
          <w:color w:val="000000"/>
          <w:lang w:val="en-US" w:eastAsia="nl-NL"/>
        </w:rPr>
      </w:pPr>
      <w:r w:rsidRPr="002854ED">
        <w:rPr>
          <w:rFonts w:ascii="Arial" w:eastAsia="Times New Roman" w:hAnsi="Arial" w:cs="Arial"/>
          <w:i/>
          <w:iCs/>
          <w:color w:val="000000"/>
          <w:lang w:val="en-US" w:eastAsia="nl-NL"/>
        </w:rPr>
        <w:t>If you want to build a ship, don’t drum up people to collect wood and don’t assign them tasks and work, but rather teach them to long for the endless immensity of the sea.</w:t>
      </w:r>
      <w:r>
        <w:rPr>
          <w:rFonts w:ascii="Arial" w:eastAsia="Times New Roman" w:hAnsi="Arial" w:cs="Arial"/>
          <w:i/>
          <w:iCs/>
          <w:color w:val="000000"/>
          <w:lang w:val="en-US" w:eastAsia="nl-NL"/>
        </w:rPr>
        <w:t xml:space="preserve"> </w:t>
      </w:r>
      <w:r w:rsidRPr="002854ED">
        <w:rPr>
          <w:rFonts w:ascii="Arial" w:eastAsia="Times New Roman" w:hAnsi="Arial" w:cs="Arial"/>
          <w:color w:val="000000"/>
          <w:lang w:val="en-US" w:eastAsia="nl-NL"/>
        </w:rPr>
        <w:t>—Antoine de Saint-Exupery, probably</w:t>
      </w:r>
      <w:r w:rsidRPr="002854ED">
        <w:rPr>
          <w:rFonts w:ascii="Arial" w:eastAsia="Times New Roman" w:hAnsi="Arial" w:cs="Arial"/>
          <w:color w:val="000000"/>
          <w:sz w:val="16"/>
          <w:szCs w:val="16"/>
          <w:lang w:val="en-US" w:eastAsia="nl-NL"/>
        </w:rPr>
        <w:t>25</w:t>
      </w:r>
    </w:p>
    <w:p w14:paraId="40B9853B"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36C87B9D" w14:textId="3DDF46E5" w:rsidR="002854ED" w:rsidRDefault="002854ED" w:rsidP="002854ED">
      <w:pPr>
        <w:shd w:val="clear" w:color="auto" w:fill="FFFFFF"/>
        <w:rPr>
          <w:ins w:id="50" w:author="Chloë Arkenbout" w:date="2022-03-15T17:28: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The appeal of the vast ocean never fully disappeared, and while some are trying their best to get back to the land, others just want to get back to the sea. Whereas </w:t>
      </w:r>
      <w:r w:rsidRPr="002854ED">
        <w:rPr>
          <w:rFonts w:ascii="Arial" w:eastAsia="Times New Roman" w:hAnsi="Arial" w:cs="Arial"/>
          <w:i/>
          <w:iCs/>
          <w:color w:val="000000"/>
          <w:lang w:val="en-US" w:eastAsia="nl-NL"/>
        </w:rPr>
        <w:t xml:space="preserve">homesteading </w:t>
      </w:r>
      <w:r w:rsidRPr="002854ED">
        <w:rPr>
          <w:rFonts w:ascii="Arial" w:eastAsia="Times New Roman" w:hAnsi="Arial" w:cs="Arial"/>
          <w:color w:val="000000"/>
          <w:lang w:val="en-US" w:eastAsia="nl-NL"/>
        </w:rPr>
        <w:t xml:space="preserve">describes self-sufficient life on land, </w:t>
      </w:r>
      <w:proofErr w:type="spellStart"/>
      <w:r w:rsidRPr="002854ED">
        <w:rPr>
          <w:rFonts w:ascii="Arial" w:eastAsia="Times New Roman" w:hAnsi="Arial" w:cs="Arial"/>
          <w:i/>
          <w:iCs/>
          <w:color w:val="000000"/>
          <w:lang w:val="en-US" w:eastAsia="nl-NL"/>
        </w:rPr>
        <w:t>seasteading</w:t>
      </w:r>
      <w:proofErr w:type="spellEnd"/>
      <w:r w:rsidRPr="002854ED">
        <w:rPr>
          <w:rFonts w:ascii="Arial" w:eastAsia="Times New Roman" w:hAnsi="Arial" w:cs="Arial"/>
          <w:i/>
          <w:iCs/>
          <w:color w:val="000000"/>
          <w:lang w:val="en-US" w:eastAsia="nl-NL"/>
        </w:rPr>
        <w:t xml:space="preserve"> </w:t>
      </w:r>
      <w:r w:rsidRPr="002854ED">
        <w:rPr>
          <w:rFonts w:ascii="Arial" w:eastAsia="Times New Roman" w:hAnsi="Arial" w:cs="Arial"/>
          <w:color w:val="000000"/>
          <w:lang w:val="en-US" w:eastAsia="nl-NL"/>
        </w:rPr>
        <w:t xml:space="preserve">takes this idea several steps further and out into the open sea (hypothetically, at least). </w:t>
      </w:r>
      <w:proofErr w:type="spellStart"/>
      <w:r w:rsidRPr="002854ED">
        <w:rPr>
          <w:rFonts w:ascii="Arial" w:eastAsia="Times New Roman" w:hAnsi="Arial" w:cs="Arial"/>
          <w:color w:val="000000"/>
          <w:lang w:val="en-US" w:eastAsia="nl-NL"/>
        </w:rPr>
        <w:t>Seasteading</w:t>
      </w:r>
      <w:proofErr w:type="spellEnd"/>
      <w:r w:rsidRPr="002854ED">
        <w:rPr>
          <w:rFonts w:ascii="Arial" w:eastAsia="Times New Roman" w:hAnsi="Arial" w:cs="Arial"/>
          <w:color w:val="000000"/>
          <w:lang w:val="en-US" w:eastAsia="nl-NL"/>
        </w:rPr>
        <w:t xml:space="preserve"> is an idea from San Francisco, and advocated for by the </w:t>
      </w:r>
      <w:proofErr w:type="spellStart"/>
      <w:r w:rsidRPr="002854ED">
        <w:rPr>
          <w:rFonts w:ascii="Arial" w:eastAsia="Times New Roman" w:hAnsi="Arial" w:cs="Arial"/>
          <w:color w:val="000000"/>
          <w:lang w:val="en-US" w:eastAsia="nl-NL"/>
        </w:rPr>
        <w:t>Seasteading</w:t>
      </w:r>
      <w:proofErr w:type="spellEnd"/>
      <w:r w:rsidRPr="002854ED">
        <w:rPr>
          <w:rFonts w:ascii="Arial" w:eastAsia="Times New Roman" w:hAnsi="Arial" w:cs="Arial"/>
          <w:color w:val="000000"/>
          <w:lang w:val="en-US" w:eastAsia="nl-NL"/>
        </w:rPr>
        <w:t xml:space="preserve"> Institute, which in turn was funded by venture capitalist and strangely obsessive </w:t>
      </w:r>
      <w:r w:rsidRPr="002854ED">
        <w:rPr>
          <w:rFonts w:ascii="Arial" w:eastAsia="Times New Roman" w:hAnsi="Arial" w:cs="Arial"/>
          <w:i/>
          <w:iCs/>
          <w:color w:val="000000"/>
          <w:lang w:val="en-US" w:eastAsia="nl-NL"/>
        </w:rPr>
        <w:t xml:space="preserve">Lord of the Rings </w:t>
      </w:r>
      <w:r w:rsidRPr="002854ED">
        <w:rPr>
          <w:rFonts w:ascii="Arial" w:eastAsia="Times New Roman" w:hAnsi="Arial" w:cs="Arial"/>
          <w:color w:val="000000"/>
          <w:lang w:val="en-US" w:eastAsia="nl-NL"/>
        </w:rPr>
        <w:t>fan Peter Thiel,</w:t>
      </w:r>
      <w:r w:rsidRPr="002854ED">
        <w:rPr>
          <w:rFonts w:ascii="Arial" w:eastAsia="Times New Roman" w:hAnsi="Arial" w:cs="Arial"/>
          <w:color w:val="000000"/>
          <w:sz w:val="16"/>
          <w:szCs w:val="16"/>
          <w:lang w:val="en-US" w:eastAsia="nl-NL"/>
        </w:rPr>
        <w:t xml:space="preserve">26 </w:t>
      </w:r>
      <w:r w:rsidRPr="002854ED">
        <w:rPr>
          <w:rFonts w:ascii="Arial" w:eastAsia="Times New Roman" w:hAnsi="Arial" w:cs="Arial"/>
          <w:color w:val="000000"/>
          <w:lang w:val="en-US" w:eastAsia="nl-NL"/>
        </w:rPr>
        <w:t xml:space="preserve">with the goal of making governments </w:t>
      </w:r>
      <w:r w:rsidRPr="002854ED">
        <w:rPr>
          <w:rFonts w:ascii="Arial" w:eastAsia="Times New Roman" w:hAnsi="Arial" w:cs="Arial"/>
          <w:i/>
          <w:iCs/>
          <w:color w:val="000000"/>
          <w:lang w:val="en-US" w:eastAsia="nl-NL"/>
        </w:rPr>
        <w:t>smart</w:t>
      </w:r>
      <w:r w:rsidRPr="002854ED">
        <w:rPr>
          <w:rFonts w:ascii="Arial" w:eastAsia="Times New Roman" w:hAnsi="Arial" w:cs="Arial"/>
          <w:color w:val="000000"/>
          <w:lang w:val="en-US" w:eastAsia="nl-NL"/>
        </w:rPr>
        <w:t xml:space="preserve">. Claiming that most of the land in the world is already taken, the </w:t>
      </w:r>
      <w:proofErr w:type="spellStart"/>
      <w:r w:rsidRPr="002854ED">
        <w:rPr>
          <w:rFonts w:ascii="Arial" w:eastAsia="Times New Roman" w:hAnsi="Arial" w:cs="Arial"/>
          <w:color w:val="000000"/>
          <w:lang w:val="en-US" w:eastAsia="nl-NL"/>
        </w:rPr>
        <w:t>seasteaders</w:t>
      </w:r>
      <w:proofErr w:type="spellEnd"/>
      <w:r w:rsidRPr="002854ED">
        <w:rPr>
          <w:rFonts w:ascii="Arial" w:eastAsia="Times New Roman" w:hAnsi="Arial" w:cs="Arial"/>
          <w:color w:val="000000"/>
          <w:lang w:val="en-US" w:eastAsia="nl-NL"/>
        </w:rPr>
        <w:t xml:space="preserve"> propose building floating cities in international waters, free from convention, regulation, and taxes.</w:t>
      </w:r>
    </w:p>
    <w:p w14:paraId="39AFA039" w14:textId="77777777" w:rsidR="00495C1E" w:rsidRPr="002854ED" w:rsidRDefault="00495C1E" w:rsidP="002854ED">
      <w:pPr>
        <w:shd w:val="clear" w:color="auto" w:fill="FFFFFF"/>
        <w:rPr>
          <w:rFonts w:ascii="Times New Roman" w:eastAsia="Times New Roman" w:hAnsi="Times New Roman" w:cs="Times New Roman"/>
          <w:color w:val="000000"/>
          <w:lang w:val="en-US" w:eastAsia="nl-NL"/>
        </w:rPr>
      </w:pPr>
    </w:p>
    <w:p w14:paraId="443AFFC4" w14:textId="45D1FD83"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Up until 2020 most attempts to make these dreams come true had been of moderate success, with crypto millionaire, anti-taxer</w:t>
      </w:r>
      <w:r w:rsidRPr="002854ED">
        <w:rPr>
          <w:rFonts w:ascii="Arial" w:eastAsia="Times New Roman" w:hAnsi="Arial" w:cs="Arial"/>
          <w:color w:val="000000"/>
          <w:sz w:val="16"/>
          <w:szCs w:val="16"/>
          <w:lang w:val="en-US" w:eastAsia="nl-NL"/>
        </w:rPr>
        <w:t xml:space="preserve">27 </w:t>
      </w:r>
      <w:r w:rsidRPr="002854ED">
        <w:rPr>
          <w:rFonts w:ascii="Arial" w:eastAsia="Times New Roman" w:hAnsi="Arial" w:cs="Arial"/>
          <w:color w:val="000000"/>
          <w:lang w:val="en-US" w:eastAsia="nl-NL"/>
        </w:rPr>
        <w:t>and anti-vaxxer</w:t>
      </w:r>
      <w:r w:rsidRPr="002854ED">
        <w:rPr>
          <w:rFonts w:ascii="Arial" w:eastAsia="Times New Roman" w:hAnsi="Arial" w:cs="Arial"/>
          <w:color w:val="000000"/>
          <w:sz w:val="16"/>
          <w:szCs w:val="16"/>
          <w:lang w:val="en-US" w:eastAsia="nl-NL"/>
        </w:rPr>
        <w:t xml:space="preserve">28 </w:t>
      </w:r>
      <w:r w:rsidRPr="002854ED">
        <w:rPr>
          <w:rFonts w:ascii="Arial" w:eastAsia="Times New Roman" w:hAnsi="Arial" w:cs="Arial"/>
          <w:color w:val="000000"/>
          <w:lang w:val="en-US" w:eastAsia="nl-NL"/>
        </w:rPr>
        <w:t xml:space="preserve">Chad </w:t>
      </w:r>
      <w:proofErr w:type="spellStart"/>
      <w:r w:rsidRPr="002854ED">
        <w:rPr>
          <w:rFonts w:ascii="Arial" w:eastAsia="Times New Roman" w:hAnsi="Arial" w:cs="Arial"/>
          <w:color w:val="000000"/>
          <w:lang w:val="en-US" w:eastAsia="nl-NL"/>
        </w:rPr>
        <w:t>Elwartowski</w:t>
      </w:r>
      <w:proofErr w:type="spellEnd"/>
      <w:r w:rsidRPr="002854ED">
        <w:rPr>
          <w:rFonts w:ascii="Arial" w:eastAsia="Times New Roman" w:hAnsi="Arial" w:cs="Arial"/>
          <w:color w:val="000000"/>
          <w:lang w:val="en-US" w:eastAsia="nl-NL"/>
        </w:rPr>
        <w:t xml:space="preserve"> coming closest when he and his girlfriend spent two months living in a small, elevated, floating platform 12 nautical miles off the coast of Thailand.</w:t>
      </w:r>
      <w:r w:rsidRPr="002854ED">
        <w:rPr>
          <w:rFonts w:ascii="Arial" w:eastAsia="Times New Roman" w:hAnsi="Arial" w:cs="Arial"/>
          <w:color w:val="000000"/>
          <w:sz w:val="16"/>
          <w:szCs w:val="16"/>
          <w:lang w:val="en-US" w:eastAsia="nl-NL"/>
        </w:rPr>
        <w:t xml:space="preserve">29 </w:t>
      </w:r>
      <w:proofErr w:type="spellStart"/>
      <w:r w:rsidRPr="002854ED">
        <w:rPr>
          <w:rFonts w:ascii="Arial" w:eastAsia="Times New Roman" w:hAnsi="Arial" w:cs="Arial"/>
          <w:color w:val="000000"/>
          <w:lang w:val="en-US" w:eastAsia="nl-NL"/>
        </w:rPr>
        <w:t>Elwartowski</w:t>
      </w:r>
      <w:proofErr w:type="spellEnd"/>
      <w:r w:rsidRPr="002854ED">
        <w:rPr>
          <w:rFonts w:ascii="Arial" w:eastAsia="Times New Roman" w:hAnsi="Arial" w:cs="Arial"/>
          <w:color w:val="000000"/>
          <w:lang w:val="en-US" w:eastAsia="nl-NL"/>
        </w:rPr>
        <w:t xml:space="preserve"> is </w:t>
      </w:r>
      <w:r w:rsidRPr="002854ED">
        <w:rPr>
          <w:rFonts w:ascii="Arial" w:eastAsia="Times New Roman" w:hAnsi="Arial" w:cs="Arial"/>
          <w:color w:val="000000"/>
          <w:lang w:val="en-US" w:eastAsia="nl-NL"/>
        </w:rPr>
        <w:lastRenderedPageBreak/>
        <w:t xml:space="preserve">one of the founders of </w:t>
      </w:r>
      <w:r w:rsidRPr="002854ED">
        <w:rPr>
          <w:rFonts w:ascii="Arial" w:eastAsia="Times New Roman" w:hAnsi="Arial" w:cs="Arial"/>
          <w:i/>
          <w:iCs/>
          <w:color w:val="000000"/>
          <w:lang w:val="en-US" w:eastAsia="nl-NL"/>
        </w:rPr>
        <w:t>Ocean Builders</w:t>
      </w:r>
      <w:r w:rsidRPr="002854ED">
        <w:rPr>
          <w:rFonts w:ascii="Arial" w:eastAsia="Times New Roman" w:hAnsi="Arial" w:cs="Arial"/>
          <w:color w:val="000000"/>
          <w:lang w:val="en-US" w:eastAsia="nl-NL"/>
        </w:rPr>
        <w:t xml:space="preserve">, a company dedicated to the promotion of </w:t>
      </w:r>
      <w:proofErr w:type="spellStart"/>
      <w:r w:rsidRPr="002854ED">
        <w:rPr>
          <w:rFonts w:ascii="Arial" w:eastAsia="Times New Roman" w:hAnsi="Arial" w:cs="Arial"/>
          <w:color w:val="000000"/>
          <w:lang w:val="en-US" w:eastAsia="nl-NL"/>
        </w:rPr>
        <w:t>seasteading</w:t>
      </w:r>
      <w:proofErr w:type="spellEnd"/>
      <w:r w:rsidRPr="002854ED">
        <w:rPr>
          <w:rFonts w:ascii="Arial" w:eastAsia="Times New Roman" w:hAnsi="Arial" w:cs="Arial"/>
          <w:color w:val="000000"/>
          <w:lang w:val="en-US" w:eastAsia="nl-NL"/>
        </w:rPr>
        <w:t>,</w:t>
      </w:r>
    </w:p>
    <w:p w14:paraId="23F7610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2672D1DB"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25 </w:t>
      </w:r>
      <w:r w:rsidRPr="002854ED">
        <w:rPr>
          <w:rFonts w:ascii="Arial" w:eastAsia="Times New Roman" w:hAnsi="Arial" w:cs="Arial"/>
          <w:color w:val="5E5E5E"/>
          <w:sz w:val="22"/>
          <w:szCs w:val="22"/>
          <w:lang w:val="en-US" w:eastAsia="nl-NL"/>
        </w:rPr>
        <w:t xml:space="preserve">De Saint-Exupery, author of </w:t>
      </w:r>
      <w:r w:rsidRPr="002854ED">
        <w:rPr>
          <w:rFonts w:ascii="Arial" w:eastAsia="Times New Roman" w:hAnsi="Arial" w:cs="Arial"/>
          <w:i/>
          <w:iCs/>
          <w:color w:val="5E5E5E"/>
          <w:sz w:val="22"/>
          <w:szCs w:val="22"/>
          <w:lang w:val="en-US" w:eastAsia="nl-NL"/>
        </w:rPr>
        <w:t>The Little Prince</w:t>
      </w:r>
      <w:r w:rsidRPr="002854ED">
        <w:rPr>
          <w:rFonts w:ascii="Arial" w:eastAsia="Times New Roman" w:hAnsi="Arial" w:cs="Arial"/>
          <w:color w:val="5E5E5E"/>
          <w:sz w:val="22"/>
          <w:szCs w:val="22"/>
          <w:lang w:val="en-US" w:eastAsia="nl-NL"/>
        </w:rPr>
        <w:t xml:space="preserve">, never really said this. Instead, this quote is paraphrased from his 1948 book </w:t>
      </w:r>
      <w:proofErr w:type="spellStart"/>
      <w:r w:rsidRPr="002854ED">
        <w:rPr>
          <w:rFonts w:ascii="Arial" w:eastAsia="Times New Roman" w:hAnsi="Arial" w:cs="Arial"/>
          <w:i/>
          <w:iCs/>
          <w:color w:val="5E5E5E"/>
          <w:sz w:val="22"/>
          <w:szCs w:val="22"/>
          <w:lang w:val="en-US" w:eastAsia="nl-NL"/>
        </w:rPr>
        <w:t>Citadelle</w:t>
      </w:r>
      <w:proofErr w:type="spellEnd"/>
      <w:r w:rsidRPr="002854ED">
        <w:rPr>
          <w:rFonts w:ascii="Arial" w:eastAsia="Times New Roman" w:hAnsi="Arial" w:cs="Arial"/>
          <w:color w:val="5E5E5E"/>
          <w:sz w:val="22"/>
          <w:szCs w:val="22"/>
          <w:lang w:val="en-US" w:eastAsia="nl-NL"/>
        </w:rPr>
        <w:t>. However, this adaptation is much more widely known, and fits the context of this chapter better than the original.</w:t>
      </w:r>
    </w:p>
    <w:p w14:paraId="1DE9754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26 </w:t>
      </w:r>
      <w:r w:rsidRPr="002854ED">
        <w:rPr>
          <w:rFonts w:ascii="Arial" w:eastAsia="Times New Roman" w:hAnsi="Arial" w:cs="Arial"/>
          <w:color w:val="5E5E5E"/>
          <w:sz w:val="22"/>
          <w:szCs w:val="22"/>
          <w:lang w:val="en-US" w:eastAsia="nl-NL"/>
        </w:rPr>
        <w:t xml:space="preserve">At the time of writing, Thiel has founded a total of six companies that are named after places and objects in J. R. R. Tolkien's </w:t>
      </w:r>
      <w:r w:rsidRPr="002854ED">
        <w:rPr>
          <w:rFonts w:ascii="Arial" w:eastAsia="Times New Roman" w:hAnsi="Arial" w:cs="Arial"/>
          <w:i/>
          <w:iCs/>
          <w:color w:val="5E5E5E"/>
          <w:sz w:val="22"/>
          <w:szCs w:val="22"/>
          <w:lang w:val="en-US" w:eastAsia="nl-NL"/>
        </w:rPr>
        <w:t>Lord of the Rings</w:t>
      </w:r>
      <w:r w:rsidRPr="002854ED">
        <w:rPr>
          <w:rFonts w:ascii="Arial" w:eastAsia="Times New Roman" w:hAnsi="Arial" w:cs="Arial"/>
          <w:color w:val="5E5E5E"/>
          <w:sz w:val="22"/>
          <w:szCs w:val="22"/>
          <w:lang w:val="en-US" w:eastAsia="nl-NL"/>
        </w:rPr>
        <w:t xml:space="preserve">. “Who Is Peter Thiel and Why Is He Advising Donald Trump?” BBC News, December 14, 2016, </w:t>
      </w:r>
      <w:r w:rsidRPr="002854ED">
        <w:rPr>
          <w:rFonts w:ascii="Arial" w:eastAsia="Times New Roman" w:hAnsi="Arial" w:cs="Arial"/>
          <w:color w:val="0076BA"/>
          <w:sz w:val="22"/>
          <w:szCs w:val="22"/>
          <w:lang w:val="en-US" w:eastAsia="nl-NL"/>
        </w:rPr>
        <w:t>https://www.bbc.com/news/ technology-38315682</w:t>
      </w:r>
      <w:r w:rsidRPr="002854ED">
        <w:rPr>
          <w:rFonts w:ascii="Arial" w:eastAsia="Times New Roman" w:hAnsi="Arial" w:cs="Arial"/>
          <w:color w:val="5E5E5E"/>
          <w:sz w:val="22"/>
          <w:szCs w:val="22"/>
          <w:lang w:val="en-US" w:eastAsia="nl-NL"/>
        </w:rPr>
        <w:t>.</w:t>
      </w:r>
    </w:p>
    <w:p w14:paraId="20442F6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27 </w:t>
      </w:r>
      <w:proofErr w:type="spellStart"/>
      <w:r w:rsidRPr="002854ED">
        <w:rPr>
          <w:rFonts w:ascii="Arial" w:eastAsia="Times New Roman" w:hAnsi="Arial" w:cs="Arial"/>
          <w:color w:val="5E5E5E"/>
          <w:sz w:val="22"/>
          <w:szCs w:val="22"/>
          <w:lang w:val="en-US" w:eastAsia="nl-NL"/>
        </w:rPr>
        <w:t>Elwartowski</w:t>
      </w:r>
      <w:proofErr w:type="spellEnd"/>
      <w:r w:rsidRPr="002854ED">
        <w:rPr>
          <w:rFonts w:ascii="Arial" w:eastAsia="Times New Roman" w:hAnsi="Arial" w:cs="Arial"/>
          <w:color w:val="5E5E5E"/>
          <w:sz w:val="22"/>
          <w:szCs w:val="22"/>
          <w:lang w:val="en-US" w:eastAsia="nl-NL"/>
        </w:rPr>
        <w:t xml:space="preserve"> openly shares many of his views on reddit. </w:t>
      </w:r>
      <w:proofErr w:type="spellStart"/>
      <w:r w:rsidRPr="002854ED">
        <w:rPr>
          <w:rFonts w:ascii="Arial" w:eastAsia="Times New Roman" w:hAnsi="Arial" w:cs="Arial"/>
          <w:color w:val="5E5E5E"/>
          <w:sz w:val="22"/>
          <w:szCs w:val="22"/>
          <w:lang w:val="en-US" w:eastAsia="nl-NL"/>
        </w:rPr>
        <w:t>Elwar</w:t>
      </w:r>
      <w:proofErr w:type="spellEnd"/>
      <w:r w:rsidRPr="002854ED">
        <w:rPr>
          <w:rFonts w:ascii="Arial" w:eastAsia="Times New Roman" w:hAnsi="Arial" w:cs="Arial"/>
          <w:color w:val="5E5E5E"/>
          <w:sz w:val="22"/>
          <w:szCs w:val="22"/>
          <w:lang w:val="en-US" w:eastAsia="nl-NL"/>
        </w:rPr>
        <w:t xml:space="preserve">, “Government Theft,” June 22, 2021, comment on </w:t>
      </w:r>
      <w:proofErr w:type="spellStart"/>
      <w:r w:rsidRPr="002854ED">
        <w:rPr>
          <w:rFonts w:ascii="Arial" w:eastAsia="Times New Roman" w:hAnsi="Arial" w:cs="Arial"/>
          <w:color w:val="5E5E5E"/>
          <w:sz w:val="22"/>
          <w:szCs w:val="22"/>
          <w:lang w:val="en-US" w:eastAsia="nl-NL"/>
        </w:rPr>
        <w:t>Xanduh</w:t>
      </w:r>
      <w:proofErr w:type="spellEnd"/>
      <w:r w:rsidRPr="002854ED">
        <w:rPr>
          <w:rFonts w:ascii="Arial" w:eastAsia="Times New Roman" w:hAnsi="Arial" w:cs="Arial"/>
          <w:color w:val="5E5E5E"/>
          <w:sz w:val="22"/>
          <w:szCs w:val="22"/>
          <w:lang w:val="en-US" w:eastAsia="nl-NL"/>
        </w:rPr>
        <w:t xml:space="preserve">, “What do you wish was illegal?”, </w:t>
      </w:r>
      <w:r w:rsidRPr="002854ED">
        <w:rPr>
          <w:rFonts w:ascii="Arial" w:eastAsia="Times New Roman" w:hAnsi="Arial" w:cs="Arial"/>
          <w:color w:val="0076BA"/>
          <w:sz w:val="22"/>
          <w:szCs w:val="22"/>
          <w:lang w:val="en-US" w:eastAsia="nl-NL"/>
        </w:rPr>
        <w:t xml:space="preserve">https://www.reddit.com/r/ </w:t>
      </w:r>
      <w:proofErr w:type="spellStart"/>
      <w:r w:rsidRPr="002854ED">
        <w:rPr>
          <w:rFonts w:ascii="Arial" w:eastAsia="Times New Roman" w:hAnsi="Arial" w:cs="Arial"/>
          <w:color w:val="0076BA"/>
          <w:sz w:val="22"/>
          <w:szCs w:val="22"/>
          <w:lang w:val="en-US" w:eastAsia="nl-NL"/>
        </w:rPr>
        <w:t>AskReddit</w:t>
      </w:r>
      <w:proofErr w:type="spellEnd"/>
      <w:r w:rsidRPr="002854ED">
        <w:rPr>
          <w:rFonts w:ascii="Arial" w:eastAsia="Times New Roman" w:hAnsi="Arial" w:cs="Arial"/>
          <w:color w:val="0076BA"/>
          <w:sz w:val="22"/>
          <w:szCs w:val="22"/>
          <w:lang w:val="en-US" w:eastAsia="nl-NL"/>
        </w:rPr>
        <w:t>/comments/o5jepd/</w:t>
      </w:r>
      <w:proofErr w:type="spellStart"/>
      <w:r w:rsidRPr="002854ED">
        <w:rPr>
          <w:rFonts w:ascii="Arial" w:eastAsia="Times New Roman" w:hAnsi="Arial" w:cs="Arial"/>
          <w:color w:val="0076BA"/>
          <w:sz w:val="22"/>
          <w:szCs w:val="22"/>
          <w:lang w:val="en-US" w:eastAsia="nl-NL"/>
        </w:rPr>
        <w:t>what_do_you_wish_was_illegal</w:t>
      </w:r>
      <w:proofErr w:type="spellEnd"/>
      <w:r w:rsidRPr="002854ED">
        <w:rPr>
          <w:rFonts w:ascii="Arial" w:eastAsia="Times New Roman" w:hAnsi="Arial" w:cs="Arial"/>
          <w:color w:val="0076BA"/>
          <w:sz w:val="22"/>
          <w:szCs w:val="22"/>
          <w:lang w:val="en-US" w:eastAsia="nl-NL"/>
        </w:rPr>
        <w:t>/h2pagzw/</w:t>
      </w:r>
      <w:r w:rsidRPr="002854ED">
        <w:rPr>
          <w:rFonts w:ascii="Arial" w:eastAsia="Times New Roman" w:hAnsi="Arial" w:cs="Arial"/>
          <w:color w:val="5E5E5E"/>
          <w:sz w:val="22"/>
          <w:szCs w:val="22"/>
          <w:lang w:val="en-US" w:eastAsia="nl-NL"/>
        </w:rPr>
        <w:t>.</w:t>
      </w:r>
    </w:p>
    <w:p w14:paraId="72DA843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28 </w:t>
      </w:r>
      <w:proofErr w:type="spellStart"/>
      <w:r w:rsidRPr="002854ED">
        <w:rPr>
          <w:rFonts w:ascii="Arial" w:eastAsia="Times New Roman" w:hAnsi="Arial" w:cs="Arial"/>
          <w:color w:val="5E5E5E"/>
          <w:sz w:val="22"/>
          <w:szCs w:val="22"/>
          <w:lang w:val="en-US" w:eastAsia="nl-NL"/>
        </w:rPr>
        <w:t>Elwar</w:t>
      </w:r>
      <w:proofErr w:type="spellEnd"/>
      <w:r w:rsidRPr="002854ED">
        <w:rPr>
          <w:rFonts w:ascii="Arial" w:eastAsia="Times New Roman" w:hAnsi="Arial" w:cs="Arial"/>
          <w:color w:val="5E5E5E"/>
          <w:sz w:val="22"/>
          <w:szCs w:val="22"/>
          <w:lang w:val="en-US" w:eastAsia="nl-NL"/>
        </w:rPr>
        <w:t xml:space="preserve">, “MRNA Spike Protein [...],” comment on </w:t>
      </w:r>
      <w:proofErr w:type="spellStart"/>
      <w:r w:rsidRPr="002854ED">
        <w:rPr>
          <w:rFonts w:ascii="Arial" w:eastAsia="Times New Roman" w:hAnsi="Arial" w:cs="Arial"/>
          <w:color w:val="5E5E5E"/>
          <w:sz w:val="22"/>
          <w:szCs w:val="22"/>
          <w:lang w:val="en-US" w:eastAsia="nl-NL"/>
        </w:rPr>
        <w:t>idc_aboutusernames</w:t>
      </w:r>
      <w:proofErr w:type="spellEnd"/>
      <w:r w:rsidRPr="002854ED">
        <w:rPr>
          <w:rFonts w:ascii="Arial" w:eastAsia="Times New Roman" w:hAnsi="Arial" w:cs="Arial"/>
          <w:color w:val="5E5E5E"/>
          <w:sz w:val="22"/>
          <w:szCs w:val="22"/>
          <w:lang w:val="en-US" w:eastAsia="nl-NL"/>
        </w:rPr>
        <w:t xml:space="preserve">, “What invention has done more harm than good?”, June 30, 2021, </w:t>
      </w:r>
      <w:r w:rsidRPr="002854ED">
        <w:rPr>
          <w:rFonts w:ascii="Arial" w:eastAsia="Times New Roman" w:hAnsi="Arial" w:cs="Arial"/>
          <w:color w:val="0076BA"/>
          <w:sz w:val="22"/>
          <w:szCs w:val="22"/>
          <w:lang w:val="en-US" w:eastAsia="nl-NL"/>
        </w:rPr>
        <w:t>https://www.reddit.com/r/AskReddit/comments/ oanhr8/</w:t>
      </w:r>
      <w:proofErr w:type="spellStart"/>
      <w:r w:rsidRPr="002854ED">
        <w:rPr>
          <w:rFonts w:ascii="Arial" w:eastAsia="Times New Roman" w:hAnsi="Arial" w:cs="Arial"/>
          <w:color w:val="0076BA"/>
          <w:sz w:val="22"/>
          <w:szCs w:val="22"/>
          <w:lang w:val="en-US" w:eastAsia="nl-NL"/>
        </w:rPr>
        <w:t>what_invention_has_done_more_harm_than_good</w:t>
      </w:r>
      <w:proofErr w:type="spellEnd"/>
      <w:r w:rsidRPr="002854ED">
        <w:rPr>
          <w:rFonts w:ascii="Arial" w:eastAsia="Times New Roman" w:hAnsi="Arial" w:cs="Arial"/>
          <w:color w:val="0076BA"/>
          <w:sz w:val="22"/>
          <w:szCs w:val="22"/>
          <w:lang w:val="en-US" w:eastAsia="nl-NL"/>
        </w:rPr>
        <w:t>/h3kfxdh/</w:t>
      </w:r>
      <w:r w:rsidRPr="002854ED">
        <w:rPr>
          <w:rFonts w:ascii="Arial" w:eastAsia="Times New Roman" w:hAnsi="Arial" w:cs="Arial"/>
          <w:color w:val="5E5E5E"/>
          <w:sz w:val="22"/>
          <w:szCs w:val="22"/>
          <w:lang w:val="en-US" w:eastAsia="nl-NL"/>
        </w:rPr>
        <w:t>.</w:t>
      </w:r>
    </w:p>
    <w:p w14:paraId="440FF67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29 </w:t>
      </w:r>
      <w:r w:rsidRPr="002854ED">
        <w:rPr>
          <w:rFonts w:ascii="Arial" w:eastAsia="Times New Roman" w:hAnsi="Arial" w:cs="Arial"/>
          <w:color w:val="5E5E5E"/>
          <w:sz w:val="22"/>
          <w:szCs w:val="22"/>
          <w:lang w:val="en-US" w:eastAsia="nl-NL"/>
        </w:rPr>
        <w:t xml:space="preserve">When the Thai government discovered the existence of their </w:t>
      </w:r>
      <w:proofErr w:type="spellStart"/>
      <w:r w:rsidRPr="002854ED">
        <w:rPr>
          <w:rFonts w:ascii="Arial" w:eastAsia="Times New Roman" w:hAnsi="Arial" w:cs="Arial"/>
          <w:color w:val="5E5E5E"/>
          <w:sz w:val="22"/>
          <w:szCs w:val="22"/>
          <w:lang w:val="en-US" w:eastAsia="nl-NL"/>
        </w:rPr>
        <w:t>seastead</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Elwartowski</w:t>
      </w:r>
      <w:proofErr w:type="spellEnd"/>
      <w:r w:rsidRPr="002854ED">
        <w:rPr>
          <w:rFonts w:ascii="Arial" w:eastAsia="Times New Roman" w:hAnsi="Arial" w:cs="Arial"/>
          <w:color w:val="5E5E5E"/>
          <w:sz w:val="22"/>
          <w:szCs w:val="22"/>
          <w:lang w:val="en-US" w:eastAsia="nl-NL"/>
        </w:rPr>
        <w:t xml:space="preserve"> and his girlfriend had to flee the country in fear of prosecution for violating the country's independence. </w:t>
      </w:r>
      <w:proofErr w:type="spellStart"/>
      <w:r w:rsidRPr="002854ED">
        <w:rPr>
          <w:rFonts w:ascii="Arial" w:eastAsia="Times New Roman" w:hAnsi="Arial" w:cs="Arial"/>
          <w:color w:val="5E5E5E"/>
          <w:sz w:val="22"/>
          <w:szCs w:val="22"/>
          <w:lang w:val="en-US" w:eastAsia="nl-NL"/>
        </w:rPr>
        <w:t>Elwartowski</w:t>
      </w:r>
      <w:proofErr w:type="spellEnd"/>
      <w:r w:rsidRPr="002854ED">
        <w:rPr>
          <w:rFonts w:ascii="Arial" w:eastAsia="Times New Roman" w:hAnsi="Arial" w:cs="Arial"/>
          <w:color w:val="5E5E5E"/>
          <w:sz w:val="22"/>
          <w:szCs w:val="22"/>
          <w:lang w:val="en-US" w:eastAsia="nl-NL"/>
        </w:rPr>
        <w:t xml:space="preserve"> logged the details of their dramatic escape on his vlog. </w:t>
      </w:r>
      <w:proofErr w:type="spellStart"/>
      <w:r w:rsidRPr="002854ED">
        <w:rPr>
          <w:rFonts w:ascii="Arial" w:eastAsia="Times New Roman" w:hAnsi="Arial" w:cs="Arial"/>
          <w:color w:val="5E5E5E"/>
          <w:sz w:val="22"/>
          <w:szCs w:val="22"/>
          <w:lang w:val="en-US" w:eastAsia="nl-NL"/>
        </w:rPr>
        <w:t>seasteading</w:t>
      </w:r>
      <w:proofErr w:type="spellEnd"/>
      <w:r w:rsidRPr="002854ED">
        <w:rPr>
          <w:rFonts w:ascii="Arial" w:eastAsia="Times New Roman" w:hAnsi="Arial" w:cs="Arial"/>
          <w:color w:val="5E5E5E"/>
          <w:sz w:val="22"/>
          <w:szCs w:val="22"/>
          <w:lang w:val="en-US" w:eastAsia="nl-NL"/>
        </w:rPr>
        <w:t xml:space="preserve">, “THE FIRST SEASTEADERS 6: Fleeing the Death Threat,” YouTube, February 29, 2020, </w:t>
      </w:r>
      <w:r w:rsidRPr="002854ED">
        <w:rPr>
          <w:rFonts w:ascii="Arial" w:eastAsia="Times New Roman" w:hAnsi="Arial" w:cs="Arial"/>
          <w:color w:val="0076BA"/>
          <w:sz w:val="22"/>
          <w:szCs w:val="22"/>
          <w:lang w:val="en-US" w:eastAsia="nl-NL"/>
        </w:rPr>
        <w:t xml:space="preserve">https://youtu.be/ </w:t>
      </w:r>
      <w:proofErr w:type="spellStart"/>
      <w:r w:rsidRPr="002854ED">
        <w:rPr>
          <w:rFonts w:ascii="Arial" w:eastAsia="Times New Roman" w:hAnsi="Arial" w:cs="Arial"/>
          <w:color w:val="0076BA"/>
          <w:sz w:val="22"/>
          <w:szCs w:val="22"/>
          <w:lang w:val="en-US" w:eastAsia="nl-NL"/>
        </w:rPr>
        <w:t>OovkeOuZsqU?t</w:t>
      </w:r>
      <w:proofErr w:type="spellEnd"/>
      <w:r w:rsidRPr="002854ED">
        <w:rPr>
          <w:rFonts w:ascii="Arial" w:eastAsia="Times New Roman" w:hAnsi="Arial" w:cs="Arial"/>
          <w:color w:val="0076BA"/>
          <w:sz w:val="22"/>
          <w:szCs w:val="22"/>
          <w:lang w:val="en-US" w:eastAsia="nl-NL"/>
        </w:rPr>
        <w:t>=340</w:t>
      </w:r>
      <w:r w:rsidRPr="002854ED">
        <w:rPr>
          <w:rFonts w:ascii="Arial" w:eastAsia="Times New Roman" w:hAnsi="Arial" w:cs="Arial"/>
          <w:color w:val="5E5E5E"/>
          <w:sz w:val="22"/>
          <w:szCs w:val="22"/>
          <w:lang w:val="en-US" w:eastAsia="nl-NL"/>
        </w:rPr>
        <w:t>.</w:t>
      </w:r>
    </w:p>
    <w:p w14:paraId="337033F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49B62BA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 xml:space="preserve">which has been developing so called </w:t>
      </w:r>
      <w:proofErr w:type="spellStart"/>
      <w:r w:rsidRPr="002854ED">
        <w:rPr>
          <w:rFonts w:ascii="Arial" w:eastAsia="Times New Roman" w:hAnsi="Arial" w:cs="Arial"/>
          <w:i/>
          <w:iCs/>
          <w:color w:val="000000"/>
          <w:lang w:val="en-US" w:eastAsia="nl-NL"/>
        </w:rPr>
        <w:t>SeaPods</w:t>
      </w:r>
      <w:proofErr w:type="spellEnd"/>
      <w:r w:rsidRPr="002854ED">
        <w:rPr>
          <w:rFonts w:ascii="Arial" w:eastAsia="Times New Roman" w:hAnsi="Arial" w:cs="Arial"/>
          <w:color w:val="000000"/>
          <w:lang w:val="en-US" w:eastAsia="nl-NL"/>
        </w:rPr>
        <w:t xml:space="preserve">, floating luxury homes that look remarkably similar to Apple </w:t>
      </w:r>
      <w:proofErr w:type="spellStart"/>
      <w:r w:rsidRPr="002854ED">
        <w:rPr>
          <w:rFonts w:ascii="Arial" w:eastAsia="Times New Roman" w:hAnsi="Arial" w:cs="Arial"/>
          <w:color w:val="000000"/>
          <w:lang w:val="en-US" w:eastAsia="nl-NL"/>
        </w:rPr>
        <w:t>AirPods</w:t>
      </w:r>
      <w:proofErr w:type="spellEnd"/>
      <w:r w:rsidRPr="002854ED">
        <w:rPr>
          <w:rFonts w:ascii="Arial" w:eastAsia="Times New Roman" w:hAnsi="Arial" w:cs="Arial"/>
          <w:color w:val="000000"/>
          <w:lang w:val="en-US" w:eastAsia="nl-NL"/>
        </w:rPr>
        <w:t xml:space="preserve"> in renders.</w:t>
      </w:r>
      <w:r w:rsidRPr="002854ED">
        <w:rPr>
          <w:rFonts w:ascii="Arial" w:eastAsia="Times New Roman" w:hAnsi="Arial" w:cs="Arial"/>
          <w:color w:val="000000"/>
          <w:sz w:val="16"/>
          <w:szCs w:val="16"/>
          <w:lang w:val="en-US" w:eastAsia="nl-NL"/>
        </w:rPr>
        <w:t xml:space="preserve">30 </w:t>
      </w:r>
      <w:r w:rsidRPr="002854ED">
        <w:rPr>
          <w:rFonts w:ascii="Arial" w:eastAsia="Times New Roman" w:hAnsi="Arial" w:cs="Arial"/>
          <w:color w:val="000000"/>
          <w:lang w:val="en-US" w:eastAsia="nl-NL"/>
        </w:rPr>
        <w:t>The platform in Thailand (which looked nothing like those renders) had been the first prototype.</w:t>
      </w:r>
    </w:p>
    <w:p w14:paraId="6CB5AB1D" w14:textId="72CC801B" w:rsidR="002854ED" w:rsidRDefault="002854ED" w:rsidP="002854ED">
      <w:pPr>
        <w:shd w:val="clear" w:color="auto" w:fill="FFFFFF"/>
        <w:rPr>
          <w:ins w:id="51" w:author="Chloë Arkenbout" w:date="2022-03-15T17:30: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But in 2020 Ocean Builders decided to give it one more try. Due to the COVID-19 pandemic, the cruise ship industry had almost gone under and they managed to buy an old, 245m cruise ship for a bit less </w:t>
      </w:r>
      <w:proofErr w:type="spellStart"/>
      <w:r w:rsidRPr="002854ED">
        <w:rPr>
          <w:rFonts w:ascii="Arial" w:eastAsia="Times New Roman" w:hAnsi="Arial" w:cs="Arial"/>
          <w:color w:val="000000"/>
          <w:lang w:val="en-US" w:eastAsia="nl-NL"/>
        </w:rPr>
        <w:t>that</w:t>
      </w:r>
      <w:proofErr w:type="spellEnd"/>
      <w:r w:rsidRPr="002854ED">
        <w:rPr>
          <w:rFonts w:ascii="Arial" w:eastAsia="Times New Roman" w:hAnsi="Arial" w:cs="Arial"/>
          <w:color w:val="000000"/>
          <w:lang w:val="en-US" w:eastAsia="nl-NL"/>
        </w:rPr>
        <w:t xml:space="preserve"> $10m, around </w:t>
      </w:r>
      <w:commentRangeStart w:id="52"/>
      <w:r w:rsidRPr="002854ED">
        <w:rPr>
          <w:rFonts w:ascii="Arial" w:eastAsia="Times New Roman" w:hAnsi="Arial" w:cs="Arial"/>
          <w:color w:val="000000"/>
          <w:lang w:val="en-US" w:eastAsia="nl-NL"/>
        </w:rPr>
        <w:t>⅒</w:t>
      </w:r>
      <w:commentRangeEnd w:id="52"/>
      <w:r w:rsidR="00495C1E">
        <w:rPr>
          <w:rStyle w:val="Verwijzingopmerking"/>
        </w:rPr>
        <w:commentReference w:id="52"/>
      </w:r>
      <w:r w:rsidRPr="002854ED">
        <w:rPr>
          <w:rFonts w:ascii="Arial" w:eastAsia="Times New Roman" w:hAnsi="Arial" w:cs="Arial"/>
          <w:color w:val="000000"/>
          <w:lang w:val="en-US" w:eastAsia="nl-NL"/>
        </w:rPr>
        <w:t xml:space="preserve"> of its pre-pandemic price. They named it the MS Satoshi, after the presumed author of the original Bitcoin white paper. The plan was to lay anchor off the coast of Panama, where it would be incorporated into an artificial, floating island in the shape of the Bitcoin B.</w:t>
      </w:r>
      <w:r w:rsidRPr="002854ED">
        <w:rPr>
          <w:rFonts w:ascii="Arial" w:eastAsia="Times New Roman" w:hAnsi="Arial" w:cs="Arial"/>
          <w:color w:val="000000"/>
          <w:sz w:val="16"/>
          <w:szCs w:val="16"/>
          <w:lang w:val="en-US" w:eastAsia="nl-NL"/>
        </w:rPr>
        <w:t xml:space="preserve">31 </w:t>
      </w:r>
      <w:r w:rsidRPr="002854ED">
        <w:rPr>
          <w:rFonts w:ascii="Arial" w:eastAsia="Times New Roman" w:hAnsi="Arial" w:cs="Arial"/>
          <w:color w:val="000000"/>
          <w:lang w:val="en-US" w:eastAsia="nl-NL"/>
        </w:rPr>
        <w:t>Until then they would auction off the 777 cabins</w:t>
      </w:r>
      <w:r w:rsidRPr="002854ED">
        <w:rPr>
          <w:rFonts w:ascii="Arial" w:eastAsia="Times New Roman" w:hAnsi="Arial" w:cs="Arial"/>
          <w:color w:val="000000"/>
          <w:sz w:val="16"/>
          <w:szCs w:val="16"/>
          <w:lang w:val="en-US" w:eastAsia="nl-NL"/>
        </w:rPr>
        <w:t xml:space="preserve">32 </w:t>
      </w:r>
      <w:r w:rsidRPr="002854ED">
        <w:rPr>
          <w:rFonts w:ascii="Arial" w:eastAsia="Times New Roman" w:hAnsi="Arial" w:cs="Arial"/>
          <w:color w:val="000000"/>
          <w:lang w:val="en-US" w:eastAsia="nl-NL"/>
        </w:rPr>
        <w:t xml:space="preserve">to a clientele of digital nomads, startup founders and crypto enthusiasts, and finally establish the first truly free, crypto-only (and mostly male), </w:t>
      </w:r>
      <w:proofErr w:type="spellStart"/>
      <w:r w:rsidRPr="002854ED">
        <w:rPr>
          <w:rFonts w:ascii="Arial" w:eastAsia="Times New Roman" w:hAnsi="Arial" w:cs="Arial"/>
          <w:color w:val="000000"/>
          <w:lang w:val="en-US" w:eastAsia="nl-NL"/>
        </w:rPr>
        <w:t>seasteading</w:t>
      </w:r>
      <w:proofErr w:type="spellEnd"/>
      <w:r w:rsidRPr="002854ED">
        <w:rPr>
          <w:rFonts w:ascii="Arial" w:eastAsia="Times New Roman" w:hAnsi="Arial" w:cs="Arial"/>
          <w:color w:val="000000"/>
          <w:lang w:val="en-US" w:eastAsia="nl-NL"/>
        </w:rPr>
        <w:t xml:space="preserve"> society (or </w:t>
      </w:r>
      <w:r w:rsidRPr="002854ED">
        <w:rPr>
          <w:rFonts w:ascii="Arial" w:eastAsia="Times New Roman" w:hAnsi="Arial" w:cs="Arial"/>
          <w:i/>
          <w:iCs/>
          <w:color w:val="000000"/>
          <w:lang w:val="en-US" w:eastAsia="nl-NL"/>
        </w:rPr>
        <w:t>seavilization</w:t>
      </w:r>
      <w:r w:rsidRPr="002854ED">
        <w:rPr>
          <w:rFonts w:ascii="Arial" w:eastAsia="Times New Roman" w:hAnsi="Arial" w:cs="Arial"/>
          <w:i/>
          <w:iCs/>
          <w:color w:val="000000"/>
          <w:sz w:val="16"/>
          <w:szCs w:val="16"/>
          <w:lang w:val="en-US" w:eastAsia="nl-NL"/>
        </w:rPr>
        <w:t>33</w:t>
      </w:r>
      <w:r w:rsidRPr="002854ED">
        <w:rPr>
          <w:rFonts w:ascii="Arial" w:eastAsia="Times New Roman" w:hAnsi="Arial" w:cs="Arial"/>
          <w:color w:val="000000"/>
          <w:lang w:val="en-US" w:eastAsia="nl-NL"/>
        </w:rPr>
        <w:t>).</w:t>
      </w:r>
    </w:p>
    <w:p w14:paraId="2A5B7576" w14:textId="77777777" w:rsidR="00BE0F23" w:rsidRPr="002854ED" w:rsidRDefault="00BE0F23" w:rsidP="002854ED">
      <w:pPr>
        <w:shd w:val="clear" w:color="auto" w:fill="FFFFFF"/>
        <w:rPr>
          <w:rFonts w:ascii="Times New Roman" w:eastAsia="Times New Roman" w:hAnsi="Times New Roman" w:cs="Times New Roman"/>
          <w:color w:val="000000"/>
          <w:lang w:val="en-US" w:eastAsia="nl-NL"/>
        </w:rPr>
      </w:pPr>
    </w:p>
    <w:p w14:paraId="107264A2" w14:textId="64534773"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Maybe it's </w:t>
      </w:r>
      <w:proofErr w:type="gramStart"/>
      <w:r w:rsidRPr="002854ED">
        <w:rPr>
          <w:rFonts w:ascii="Arial" w:eastAsia="Times New Roman" w:hAnsi="Arial" w:cs="Arial"/>
          <w:color w:val="000000"/>
          <w:lang w:val="en-US" w:eastAsia="nl-NL"/>
        </w:rPr>
        <w:t>stretch</w:t>
      </w:r>
      <w:proofErr w:type="gramEnd"/>
      <w:r w:rsidRPr="002854ED">
        <w:rPr>
          <w:rFonts w:ascii="Arial" w:eastAsia="Times New Roman" w:hAnsi="Arial" w:cs="Arial"/>
          <w:color w:val="000000"/>
          <w:lang w:val="en-US" w:eastAsia="nl-NL"/>
        </w:rPr>
        <w:t xml:space="preserve"> to claim there is a (mostly metaphorical) affinity of everything-crypto to the ocean and the freedoms it promises. But many have described the feeling of web3</w:t>
      </w:r>
      <w:r w:rsidRPr="002854ED">
        <w:rPr>
          <w:rFonts w:ascii="Arial" w:eastAsia="Times New Roman" w:hAnsi="Arial" w:cs="Arial"/>
          <w:color w:val="000000"/>
          <w:sz w:val="16"/>
          <w:szCs w:val="16"/>
          <w:lang w:val="en-US" w:eastAsia="nl-NL"/>
        </w:rPr>
        <w:t xml:space="preserve">34 </w:t>
      </w:r>
      <w:r w:rsidRPr="002854ED">
        <w:rPr>
          <w:rFonts w:ascii="Arial" w:eastAsia="Times New Roman" w:hAnsi="Arial" w:cs="Arial"/>
          <w:color w:val="000000"/>
          <w:lang w:val="en-US" w:eastAsia="nl-NL"/>
        </w:rPr>
        <w:t>to be reminiscent of the early days of the internet, among them Signal founder and former sailboat-squatter</w:t>
      </w:r>
      <w:r w:rsidRPr="002854ED">
        <w:rPr>
          <w:rFonts w:ascii="Arial" w:eastAsia="Times New Roman" w:hAnsi="Arial" w:cs="Arial"/>
          <w:color w:val="000000"/>
          <w:sz w:val="16"/>
          <w:szCs w:val="16"/>
          <w:lang w:val="en-US" w:eastAsia="nl-NL"/>
        </w:rPr>
        <w:t xml:space="preserve">35 </w:t>
      </w:r>
      <w:r w:rsidRPr="002854ED">
        <w:rPr>
          <w:rFonts w:ascii="Arial" w:eastAsia="Times New Roman" w:hAnsi="Arial" w:cs="Arial"/>
          <w:color w:val="000000"/>
          <w:lang w:val="en-US" w:eastAsia="nl-NL"/>
        </w:rPr>
        <w:t>Moxie Marlinspike.</w:t>
      </w:r>
      <w:r w:rsidRPr="002854ED">
        <w:rPr>
          <w:rFonts w:ascii="Arial" w:eastAsia="Times New Roman" w:hAnsi="Arial" w:cs="Arial"/>
          <w:color w:val="000000"/>
          <w:sz w:val="16"/>
          <w:szCs w:val="16"/>
          <w:lang w:val="en-US" w:eastAsia="nl-NL"/>
        </w:rPr>
        <w:t xml:space="preserve">36 </w:t>
      </w:r>
      <w:r w:rsidRPr="002854ED">
        <w:rPr>
          <w:rFonts w:ascii="Arial" w:eastAsia="Times New Roman" w:hAnsi="Arial" w:cs="Arial"/>
          <w:color w:val="000000"/>
          <w:lang w:val="en-US" w:eastAsia="nl-NL"/>
        </w:rPr>
        <w:t xml:space="preserve">And the image just </w:t>
      </w:r>
      <w:r w:rsidRPr="002854ED">
        <w:rPr>
          <w:rFonts w:ascii="Arial" w:eastAsia="Times New Roman" w:hAnsi="Arial" w:cs="Arial"/>
          <w:i/>
          <w:iCs/>
          <w:color w:val="000000"/>
          <w:lang w:val="en-US" w:eastAsia="nl-NL"/>
        </w:rPr>
        <w:t>fits</w:t>
      </w:r>
      <w:r w:rsidRPr="002854ED">
        <w:rPr>
          <w:rFonts w:ascii="Arial" w:eastAsia="Times New Roman" w:hAnsi="Arial" w:cs="Arial"/>
          <w:color w:val="000000"/>
          <w:lang w:val="en-US" w:eastAsia="nl-NL"/>
        </w:rPr>
        <w:t>—it speaks</w:t>
      </w:r>
    </w:p>
    <w:p w14:paraId="69E90029"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0F8B605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30 </w:t>
      </w:r>
      <w:r w:rsidRPr="002854ED">
        <w:rPr>
          <w:rFonts w:ascii="Arial" w:eastAsia="Times New Roman" w:hAnsi="Arial" w:cs="Arial"/>
          <w:color w:val="5E5E5E"/>
          <w:sz w:val="22"/>
          <w:szCs w:val="22"/>
          <w:lang w:val="en-US" w:eastAsia="nl-NL"/>
        </w:rPr>
        <w:t xml:space="preserve">Current renders can be found on the project's website. “Ocean Builders – Life above the Waves!” </w:t>
      </w:r>
      <w:proofErr w:type="gramStart"/>
      <w:r w:rsidRPr="002854ED">
        <w:rPr>
          <w:rFonts w:ascii="Arial" w:eastAsia="Times New Roman" w:hAnsi="Arial" w:cs="Arial"/>
          <w:color w:val="5E5E5E"/>
          <w:sz w:val="22"/>
          <w:szCs w:val="22"/>
          <w:lang w:val="en-US" w:eastAsia="nl-NL"/>
        </w:rPr>
        <w:t>Ocean Builders,</w:t>
      </w:r>
      <w:proofErr w:type="gramEnd"/>
      <w:r w:rsidRPr="002854ED">
        <w:rPr>
          <w:rFonts w:ascii="Arial" w:eastAsia="Times New Roman" w:hAnsi="Arial" w:cs="Arial"/>
          <w:color w:val="5E5E5E"/>
          <w:sz w:val="22"/>
          <w:szCs w:val="22"/>
          <w:lang w:val="en-US" w:eastAsia="nl-NL"/>
        </w:rPr>
        <w:t xml:space="preserve"> accessed January 15, 2022, </w:t>
      </w:r>
      <w:r w:rsidRPr="002854ED">
        <w:rPr>
          <w:rFonts w:ascii="Arial" w:eastAsia="Times New Roman" w:hAnsi="Arial" w:cs="Arial"/>
          <w:color w:val="0076BA"/>
          <w:sz w:val="22"/>
          <w:szCs w:val="22"/>
          <w:lang w:val="en-US" w:eastAsia="nl-NL"/>
        </w:rPr>
        <w:t>https://oceanbuilders.com/</w:t>
      </w:r>
      <w:r w:rsidRPr="002854ED">
        <w:rPr>
          <w:rFonts w:ascii="Arial" w:eastAsia="Times New Roman" w:hAnsi="Arial" w:cs="Arial"/>
          <w:color w:val="5E5E5E"/>
          <w:sz w:val="22"/>
          <w:szCs w:val="22"/>
          <w:lang w:val="en-US" w:eastAsia="nl-NL"/>
        </w:rPr>
        <w:t>.</w:t>
      </w:r>
    </w:p>
    <w:p w14:paraId="70FA9F2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31 </w:t>
      </w:r>
      <w:r w:rsidRPr="002854ED">
        <w:rPr>
          <w:rFonts w:ascii="Arial" w:eastAsia="Times New Roman" w:hAnsi="Arial" w:cs="Arial"/>
          <w:color w:val="5E5E5E"/>
          <w:sz w:val="22"/>
          <w:szCs w:val="22"/>
          <w:lang w:val="en-US" w:eastAsia="nl-NL"/>
        </w:rPr>
        <w:t xml:space="preserve">The scale of the project becomes clear in a whitepaper the team published: </w:t>
      </w:r>
      <w:proofErr w:type="spellStart"/>
      <w:r w:rsidRPr="002854ED">
        <w:rPr>
          <w:rFonts w:ascii="Arial" w:eastAsia="Times New Roman" w:hAnsi="Arial" w:cs="Arial"/>
          <w:color w:val="5E5E5E"/>
          <w:sz w:val="22"/>
          <w:szCs w:val="22"/>
          <w:lang w:val="en-US" w:eastAsia="nl-NL"/>
        </w:rPr>
        <w:t>Rüdiger</w:t>
      </w:r>
      <w:proofErr w:type="spellEnd"/>
      <w:r w:rsidRPr="002854ED">
        <w:rPr>
          <w:rFonts w:ascii="Arial" w:eastAsia="Times New Roman" w:hAnsi="Arial" w:cs="Arial"/>
          <w:color w:val="5E5E5E"/>
          <w:sz w:val="22"/>
          <w:szCs w:val="22"/>
          <w:lang w:val="en-US" w:eastAsia="nl-NL"/>
        </w:rPr>
        <w:t xml:space="preserve"> Koch, “Convert Cruise Ships into Sustainable </w:t>
      </w:r>
      <w:proofErr w:type="spellStart"/>
      <w:r w:rsidRPr="002854ED">
        <w:rPr>
          <w:rFonts w:ascii="Arial" w:eastAsia="Times New Roman" w:hAnsi="Arial" w:cs="Arial"/>
          <w:color w:val="5E5E5E"/>
          <w:sz w:val="22"/>
          <w:szCs w:val="22"/>
          <w:lang w:val="en-US" w:eastAsia="nl-NL"/>
        </w:rPr>
        <w:t>Seasteads</w:t>
      </w:r>
      <w:proofErr w:type="spellEnd"/>
      <w:r w:rsidRPr="002854ED">
        <w:rPr>
          <w:rFonts w:ascii="Arial" w:eastAsia="Times New Roman" w:hAnsi="Arial" w:cs="Arial"/>
          <w:color w:val="5E5E5E"/>
          <w:sz w:val="22"/>
          <w:szCs w:val="22"/>
          <w:lang w:val="en-US" w:eastAsia="nl-NL"/>
        </w:rPr>
        <w:t xml:space="preserve">—New Life for the Cruise Ship Industry to Create New Life on the Sea,” Ocean Builders, December 22, 2020, </w:t>
      </w:r>
      <w:r w:rsidRPr="002854ED">
        <w:rPr>
          <w:rFonts w:ascii="Arial" w:eastAsia="Times New Roman" w:hAnsi="Arial" w:cs="Arial"/>
          <w:color w:val="0076BA"/>
          <w:sz w:val="22"/>
          <w:szCs w:val="22"/>
          <w:lang w:val="en-US" w:eastAsia="nl-NL"/>
        </w:rPr>
        <w:t>https:// 2oxut21weba5oivlniw6igeb-wpengine.netdna-ssl.com/wp-content/uploads/ 2020/12/2020-12-22-Convert-Cruise-Ships-Into-Sustainable-Seasteads.pdf</w:t>
      </w:r>
      <w:r w:rsidRPr="002854ED">
        <w:rPr>
          <w:rFonts w:ascii="Arial" w:eastAsia="Times New Roman" w:hAnsi="Arial" w:cs="Arial"/>
          <w:color w:val="5E5E5E"/>
          <w:sz w:val="22"/>
          <w:szCs w:val="22"/>
          <w:lang w:val="en-US" w:eastAsia="nl-NL"/>
        </w:rPr>
        <w:t>.</w:t>
      </w:r>
    </w:p>
    <w:p w14:paraId="59B8569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32 </w:t>
      </w:r>
      <w:proofErr w:type="spellStart"/>
      <w:r w:rsidRPr="002854ED">
        <w:rPr>
          <w:rFonts w:ascii="Arial" w:eastAsia="Times New Roman" w:hAnsi="Arial" w:cs="Arial"/>
          <w:color w:val="5E5E5E"/>
          <w:sz w:val="22"/>
          <w:szCs w:val="22"/>
          <w:lang w:val="en-US" w:eastAsia="nl-NL"/>
        </w:rPr>
        <w:t>Elwar</w:t>
      </w:r>
      <w:proofErr w:type="spellEnd"/>
      <w:r w:rsidRPr="002854ED">
        <w:rPr>
          <w:rFonts w:ascii="Arial" w:eastAsia="Times New Roman" w:hAnsi="Arial" w:cs="Arial"/>
          <w:color w:val="5E5E5E"/>
          <w:sz w:val="22"/>
          <w:szCs w:val="22"/>
          <w:lang w:val="en-US" w:eastAsia="nl-NL"/>
        </w:rPr>
        <w:t xml:space="preserve">, “So, I Am Buying a Cruise Ship and Naming It MS Satoshi...AMA,” Reddit, October 20, 2020, </w:t>
      </w:r>
      <w:r w:rsidRPr="002854ED">
        <w:rPr>
          <w:rFonts w:ascii="Arial" w:eastAsia="Times New Roman" w:hAnsi="Arial" w:cs="Arial"/>
          <w:color w:val="0076BA"/>
          <w:sz w:val="22"/>
          <w:szCs w:val="22"/>
          <w:lang w:val="en-US" w:eastAsia="nl-NL"/>
        </w:rPr>
        <w:t xml:space="preserve">https://www.reddit.com/r/Bitcoin/comments/jefmth/ </w:t>
      </w:r>
      <w:proofErr w:type="spellStart"/>
      <w:r w:rsidRPr="002854ED">
        <w:rPr>
          <w:rFonts w:ascii="Arial" w:eastAsia="Times New Roman" w:hAnsi="Arial" w:cs="Arial"/>
          <w:color w:val="0076BA"/>
          <w:sz w:val="22"/>
          <w:szCs w:val="22"/>
          <w:lang w:val="en-US" w:eastAsia="nl-NL"/>
        </w:rPr>
        <w:t>so_i_am_buying_a_cruise_ship_and_naming_it_ms</w:t>
      </w:r>
      <w:proofErr w:type="spellEnd"/>
      <w:r w:rsidRPr="002854ED">
        <w:rPr>
          <w:rFonts w:ascii="Arial" w:eastAsia="Times New Roman" w:hAnsi="Arial" w:cs="Arial"/>
          <w:color w:val="0076BA"/>
          <w:sz w:val="22"/>
          <w:szCs w:val="22"/>
          <w:lang w:val="en-US" w:eastAsia="nl-NL"/>
        </w:rPr>
        <w:t>/</w:t>
      </w:r>
      <w:r w:rsidRPr="002854ED">
        <w:rPr>
          <w:rFonts w:ascii="Arial" w:eastAsia="Times New Roman" w:hAnsi="Arial" w:cs="Arial"/>
          <w:color w:val="5E5E5E"/>
          <w:sz w:val="22"/>
          <w:szCs w:val="22"/>
          <w:lang w:val="en-US" w:eastAsia="nl-NL"/>
        </w:rPr>
        <w:t>.</w:t>
      </w:r>
    </w:p>
    <w:p w14:paraId="0FDE93F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33 </w:t>
      </w:r>
      <w:r w:rsidRPr="002854ED">
        <w:rPr>
          <w:rFonts w:ascii="Arial" w:eastAsia="Times New Roman" w:hAnsi="Arial" w:cs="Arial"/>
          <w:color w:val="5E5E5E"/>
          <w:sz w:val="22"/>
          <w:szCs w:val="22"/>
          <w:lang w:val="en-US" w:eastAsia="nl-NL"/>
        </w:rPr>
        <w:t>A term I regretfully cannot take credit for.</w:t>
      </w:r>
    </w:p>
    <w:p w14:paraId="68DFD5B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lastRenderedPageBreak/>
        <w:t xml:space="preserve">34 </w:t>
      </w:r>
      <w:r w:rsidRPr="002854ED">
        <w:rPr>
          <w:rFonts w:ascii="Arial" w:eastAsia="Times New Roman" w:hAnsi="Arial" w:cs="Arial"/>
          <w:color w:val="5E5E5E"/>
          <w:sz w:val="22"/>
          <w:szCs w:val="22"/>
          <w:lang w:val="en-US" w:eastAsia="nl-NL"/>
        </w:rPr>
        <w:t>“Web1: Read—Web2: Read, write—Web3: Read, write, own.” Peter Yang, “Odyssey DAO -</w:t>
      </w:r>
    </w:p>
    <w:p w14:paraId="6E164C3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sz w:val="22"/>
          <w:szCs w:val="22"/>
          <w:lang w:val="en-US" w:eastAsia="nl-NL"/>
        </w:rPr>
        <w:t xml:space="preserve">What Is Web3?” odyssey DAO, 2021, </w:t>
      </w:r>
      <w:r w:rsidRPr="002854ED">
        <w:rPr>
          <w:rFonts w:ascii="Arial" w:eastAsia="Times New Roman" w:hAnsi="Arial" w:cs="Arial"/>
          <w:color w:val="0076BA"/>
          <w:sz w:val="22"/>
          <w:szCs w:val="22"/>
          <w:lang w:val="en-US" w:eastAsia="nl-NL"/>
        </w:rPr>
        <w:t>https://www.odysseydao.com/articles/what-is-web3</w:t>
      </w:r>
      <w:r w:rsidRPr="002854ED">
        <w:rPr>
          <w:rFonts w:ascii="Arial" w:eastAsia="Times New Roman" w:hAnsi="Arial" w:cs="Arial"/>
          <w:color w:val="5E5E5E"/>
          <w:sz w:val="22"/>
          <w:szCs w:val="22"/>
          <w:lang w:val="en-US" w:eastAsia="nl-NL"/>
        </w:rPr>
        <w:t>.</w:t>
      </w:r>
    </w:p>
    <w:p w14:paraId="687663B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35 </w:t>
      </w:r>
      <w:r w:rsidRPr="002854ED">
        <w:rPr>
          <w:rFonts w:ascii="Arial" w:eastAsia="Times New Roman" w:hAnsi="Arial" w:cs="Arial"/>
          <w:color w:val="5E5E5E"/>
          <w:sz w:val="22"/>
          <w:szCs w:val="22"/>
          <w:lang w:val="en-US" w:eastAsia="nl-NL"/>
        </w:rPr>
        <w:t xml:space="preserve">Marlinspike founded the Anarchist Yacht Club, which involved the squatting of derelict boats in order to fix them up and sail the world. In 2004 Marlinspike and 3 friends sailed to the Bahamas on the </w:t>
      </w:r>
      <w:proofErr w:type="spellStart"/>
      <w:r w:rsidRPr="002854ED">
        <w:rPr>
          <w:rFonts w:ascii="Arial" w:eastAsia="Times New Roman" w:hAnsi="Arial" w:cs="Arial"/>
          <w:i/>
          <w:iCs/>
          <w:color w:val="5E5E5E"/>
          <w:sz w:val="22"/>
          <w:szCs w:val="22"/>
          <w:lang w:val="en-US" w:eastAsia="nl-NL"/>
        </w:rPr>
        <w:t>Pestilance</w:t>
      </w:r>
      <w:proofErr w:type="spellEnd"/>
      <w:r w:rsidRPr="002854ED">
        <w:rPr>
          <w:rFonts w:ascii="Arial" w:eastAsia="Times New Roman" w:hAnsi="Arial" w:cs="Arial"/>
          <w:color w:val="5E5E5E"/>
          <w:sz w:val="22"/>
          <w:szCs w:val="22"/>
          <w:lang w:val="en-US" w:eastAsia="nl-NL"/>
        </w:rPr>
        <w:t xml:space="preserve">, documenting their journey in a short film. Moxie Marlinspike, “Hold Fast,” Vimeo, 2011, </w:t>
      </w:r>
      <w:r w:rsidRPr="002854ED">
        <w:rPr>
          <w:rFonts w:ascii="Arial" w:eastAsia="Times New Roman" w:hAnsi="Arial" w:cs="Arial"/>
          <w:color w:val="0076BA"/>
          <w:sz w:val="22"/>
          <w:szCs w:val="22"/>
          <w:lang w:val="en-US" w:eastAsia="nl-NL"/>
        </w:rPr>
        <w:t>https://vimeo.com/15351476</w:t>
      </w:r>
      <w:r w:rsidRPr="002854ED">
        <w:rPr>
          <w:rFonts w:ascii="Arial" w:eastAsia="Times New Roman" w:hAnsi="Arial" w:cs="Arial"/>
          <w:color w:val="5E5E5E"/>
          <w:sz w:val="22"/>
          <w:szCs w:val="22"/>
          <w:lang w:val="en-US" w:eastAsia="nl-NL"/>
        </w:rPr>
        <w:t>.</w:t>
      </w:r>
    </w:p>
    <w:p w14:paraId="20DC7B5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36 </w:t>
      </w:r>
      <w:r w:rsidRPr="002854ED">
        <w:rPr>
          <w:rFonts w:ascii="Arial" w:eastAsia="Times New Roman" w:hAnsi="Arial" w:cs="Arial"/>
          <w:color w:val="5E5E5E"/>
          <w:sz w:val="22"/>
          <w:szCs w:val="22"/>
          <w:lang w:val="en-US" w:eastAsia="nl-NL"/>
        </w:rPr>
        <w:t xml:space="preserve">In a 2022 article, Marlinspike outlines his experience with web3. While expressing excitement from his position as a developer, he claims that web3 doesn't actually deliver on many of its promises of decentralization, a nautical example of which is the monopoly of the platform opensea.io. Moxie Marlinspike, “My First Impressions of Web3,” Moxie Marlinspike, January 7, 2022, </w:t>
      </w:r>
      <w:r w:rsidRPr="002854ED">
        <w:rPr>
          <w:rFonts w:ascii="Arial" w:eastAsia="Times New Roman" w:hAnsi="Arial" w:cs="Arial"/>
          <w:color w:val="0076BA"/>
          <w:sz w:val="22"/>
          <w:szCs w:val="22"/>
          <w:lang w:val="en-US" w:eastAsia="nl-NL"/>
        </w:rPr>
        <w:t>https://moxie.org/2022/01/07/web3-first-impressions.html</w:t>
      </w:r>
      <w:r w:rsidRPr="002854ED">
        <w:rPr>
          <w:rFonts w:ascii="Arial" w:eastAsia="Times New Roman" w:hAnsi="Arial" w:cs="Arial"/>
          <w:color w:val="5E5E5E"/>
          <w:sz w:val="22"/>
          <w:szCs w:val="22"/>
          <w:lang w:val="en-US" w:eastAsia="nl-NL"/>
        </w:rPr>
        <w:t>.</w:t>
      </w:r>
    </w:p>
    <w:p w14:paraId="4575596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17CBE618" w14:textId="2AB808A0"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of a desire for the internet (the world?) to be a wide, open and adventurous place again.</w:t>
      </w:r>
    </w:p>
    <w:p w14:paraId="712FB2E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0446F22D" w14:textId="5B52EE73"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In any case, the ocean builders didn't fare well on their endeavors. Journalist Sophie </w:t>
      </w:r>
      <w:proofErr w:type="spellStart"/>
      <w:r w:rsidRPr="002854ED">
        <w:rPr>
          <w:rFonts w:ascii="Arial" w:eastAsia="Times New Roman" w:hAnsi="Arial" w:cs="Arial"/>
          <w:color w:val="000000"/>
          <w:lang w:val="en-US" w:eastAsia="nl-NL"/>
        </w:rPr>
        <w:t>Elmhirst</w:t>
      </w:r>
      <w:proofErr w:type="spellEnd"/>
      <w:r w:rsidRPr="002854ED">
        <w:rPr>
          <w:rFonts w:ascii="Arial" w:eastAsia="Times New Roman" w:hAnsi="Arial" w:cs="Arial"/>
          <w:color w:val="000000"/>
          <w:lang w:val="en-US" w:eastAsia="nl-NL"/>
        </w:rPr>
        <w:t xml:space="preserve"> recounts the following unfolding of unfortunate events in great schadenfreude- laden detail for </w:t>
      </w:r>
      <w:r w:rsidRPr="002854ED">
        <w:rPr>
          <w:rFonts w:ascii="Arial" w:eastAsia="Times New Roman" w:hAnsi="Arial" w:cs="Arial"/>
          <w:i/>
          <w:iCs/>
          <w:color w:val="000000"/>
          <w:lang w:val="en-US" w:eastAsia="nl-NL"/>
        </w:rPr>
        <w:t>The Guardian</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37 </w:t>
      </w:r>
      <w:r w:rsidRPr="002854ED">
        <w:rPr>
          <w:rFonts w:ascii="Arial" w:eastAsia="Times New Roman" w:hAnsi="Arial" w:cs="Arial"/>
          <w:color w:val="000000"/>
          <w:lang w:val="en-US" w:eastAsia="nl-NL"/>
        </w:rPr>
        <w:t xml:space="preserve">What was supposed to have become </w:t>
      </w:r>
      <w:ins w:id="53" w:author="Chloë Arkenbout" w:date="2022-03-15T17:30:00Z">
        <w:r w:rsidR="00BE0F23">
          <w:rPr>
            <w:rFonts w:ascii="Arial" w:eastAsia="Times New Roman" w:hAnsi="Arial" w:cs="Arial"/>
            <w:color w:val="000000"/>
            <w:lang w:val="en-US" w:eastAsia="nl-NL"/>
          </w:rPr>
          <w:t>the</w:t>
        </w:r>
      </w:ins>
      <w:del w:id="54" w:author="Chloë Arkenbout" w:date="2022-03-15T17:30:00Z">
        <w:r w:rsidRPr="002854ED" w:rsidDel="00BE0F23">
          <w:rPr>
            <w:rFonts w:ascii="Arial" w:eastAsia="Times New Roman" w:hAnsi="Arial" w:cs="Arial"/>
            <w:color w:val="000000"/>
            <w:lang w:val="en-US" w:eastAsia="nl-NL"/>
          </w:rPr>
          <w:delText>a</w:delText>
        </w:r>
      </w:del>
      <w:r w:rsidRPr="002854ED">
        <w:rPr>
          <w:rFonts w:ascii="Arial" w:eastAsia="Times New Roman" w:hAnsi="Arial" w:cs="Arial"/>
          <w:color w:val="000000"/>
          <w:lang w:val="en-US" w:eastAsia="nl-NL"/>
        </w:rPr>
        <w:t xml:space="preserve"> crypto-pirate-</w:t>
      </w:r>
      <w:del w:id="55" w:author="Chloë Arkenbout" w:date="2022-03-15T17:30:00Z">
        <w:r w:rsidRPr="002854ED" w:rsidDel="00BE0F23">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radio</w:t>
      </w:r>
      <w:ins w:id="56" w:author="Chloë Arkenbout" w:date="2022-03-15T17:31:00Z">
        <w:r w:rsidR="00BE0F23">
          <w:rPr>
            <w:rFonts w:ascii="Arial" w:eastAsia="Times New Roman" w:hAnsi="Arial" w:cs="Arial"/>
            <w:color w:val="000000"/>
            <w:lang w:val="en-US" w:eastAsia="nl-NL"/>
          </w:rPr>
          <w:t xml:space="preserve"> station</w:t>
        </w:r>
      </w:ins>
      <w:r w:rsidRPr="002854ED">
        <w:rPr>
          <w:rFonts w:ascii="Arial" w:eastAsia="Times New Roman" w:hAnsi="Arial" w:cs="Arial"/>
          <w:color w:val="000000"/>
          <w:lang w:val="en-US" w:eastAsia="nl-NL"/>
        </w:rPr>
        <w:t xml:space="preserve"> of the 21st century ended in financial disaster before the ship ever reached Panama.</w:t>
      </w:r>
      <w:r w:rsidRPr="002854ED">
        <w:rPr>
          <w:rFonts w:ascii="Arial" w:eastAsia="Times New Roman" w:hAnsi="Arial" w:cs="Arial"/>
          <w:color w:val="000000"/>
          <w:sz w:val="16"/>
          <w:szCs w:val="16"/>
          <w:lang w:val="en-US" w:eastAsia="nl-NL"/>
        </w:rPr>
        <w:t xml:space="preserve">38 </w:t>
      </w:r>
      <w:r w:rsidRPr="002854ED">
        <w:rPr>
          <w:rFonts w:ascii="Arial" w:eastAsia="Times New Roman" w:hAnsi="Arial" w:cs="Arial"/>
          <w:color w:val="000000"/>
          <w:lang w:val="en-US" w:eastAsia="nl-NL"/>
        </w:rPr>
        <w:t xml:space="preserve">According to scholar Flavia </w:t>
      </w:r>
      <w:proofErr w:type="spellStart"/>
      <w:r w:rsidRPr="002854ED">
        <w:rPr>
          <w:rFonts w:ascii="Arial" w:eastAsia="Times New Roman" w:hAnsi="Arial" w:cs="Arial"/>
          <w:color w:val="000000"/>
          <w:lang w:val="en-US" w:eastAsia="nl-NL"/>
        </w:rPr>
        <w:t>Dzodan</w:t>
      </w:r>
      <w:proofErr w:type="spellEnd"/>
      <w:r w:rsidRPr="002854ED">
        <w:rPr>
          <w:rFonts w:ascii="Arial" w:eastAsia="Times New Roman" w:hAnsi="Arial" w:cs="Arial"/>
          <w:color w:val="000000"/>
          <w:lang w:val="en-US" w:eastAsia="nl-NL"/>
        </w:rPr>
        <w:t>, libertarian leaps for freedom like this fail because they don't bother to answer the question of who will do all the cleaning.</w:t>
      </w:r>
      <w:r w:rsidRPr="002854ED">
        <w:rPr>
          <w:rFonts w:ascii="Arial" w:eastAsia="Times New Roman" w:hAnsi="Arial" w:cs="Arial"/>
          <w:color w:val="000000"/>
          <w:sz w:val="16"/>
          <w:szCs w:val="16"/>
          <w:lang w:val="en-US" w:eastAsia="nl-NL"/>
        </w:rPr>
        <w:t xml:space="preserve">39 </w:t>
      </w:r>
      <w:r w:rsidRPr="002854ED">
        <w:rPr>
          <w:rFonts w:ascii="Arial" w:eastAsia="Times New Roman" w:hAnsi="Arial" w:cs="Arial"/>
          <w:color w:val="000000"/>
          <w:lang w:val="en-US" w:eastAsia="nl-NL"/>
        </w:rPr>
        <w:t xml:space="preserve">In her article, </w:t>
      </w:r>
      <w:proofErr w:type="spellStart"/>
      <w:r w:rsidRPr="002854ED">
        <w:rPr>
          <w:rFonts w:ascii="Arial" w:eastAsia="Times New Roman" w:hAnsi="Arial" w:cs="Arial"/>
          <w:color w:val="000000"/>
          <w:lang w:val="en-US" w:eastAsia="nl-NL"/>
        </w:rPr>
        <w:t>Elmhirst</w:t>
      </w:r>
      <w:proofErr w:type="spellEnd"/>
      <w:r w:rsidRPr="002854ED">
        <w:rPr>
          <w:rFonts w:ascii="Arial" w:eastAsia="Times New Roman" w:hAnsi="Arial" w:cs="Arial"/>
          <w:color w:val="000000"/>
          <w:lang w:val="en-US" w:eastAsia="nl-NL"/>
        </w:rPr>
        <w:t xml:space="preserve"> sums up the MS Satoshi's ultimate dilemma. </w:t>
      </w:r>
      <w:r w:rsidRPr="002854ED">
        <w:rPr>
          <w:rFonts w:ascii="Arial" w:eastAsia="Times New Roman" w:hAnsi="Arial" w:cs="Arial"/>
          <w:i/>
          <w:iCs/>
          <w:color w:val="000000"/>
          <w:lang w:val="en-US" w:eastAsia="nl-NL"/>
        </w:rPr>
        <w:t>"The high seas"</w:t>
      </w:r>
      <w:r w:rsidRPr="002854ED">
        <w:rPr>
          <w:rFonts w:ascii="Arial" w:eastAsia="Times New Roman" w:hAnsi="Arial" w:cs="Arial"/>
          <w:color w:val="000000"/>
          <w:lang w:val="en-US" w:eastAsia="nl-NL"/>
        </w:rPr>
        <w:t xml:space="preserve">, she writes, </w:t>
      </w:r>
      <w:r w:rsidRPr="002854ED">
        <w:rPr>
          <w:rFonts w:ascii="Arial" w:eastAsia="Times New Roman" w:hAnsi="Arial" w:cs="Arial"/>
          <w:i/>
          <w:iCs/>
          <w:color w:val="000000"/>
          <w:lang w:val="en-US" w:eastAsia="nl-NL"/>
        </w:rPr>
        <w:t>"while appearing borderless and free, are, in fact, some of the most tightly regulated places on Earth”</w:t>
      </w:r>
      <w:r w:rsidRPr="002854ED">
        <w:rPr>
          <w:rFonts w:ascii="Arial" w:eastAsia="Times New Roman" w:hAnsi="Arial" w:cs="Arial"/>
          <w:color w:val="000000"/>
          <w:lang w:val="en-US" w:eastAsia="nl-NL"/>
        </w:rPr>
        <w:t>.</w:t>
      </w:r>
    </w:p>
    <w:p w14:paraId="6315701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30C5587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37 </w:t>
      </w:r>
      <w:proofErr w:type="spellStart"/>
      <w:r w:rsidRPr="002854ED">
        <w:rPr>
          <w:rFonts w:ascii="Arial" w:eastAsia="Times New Roman" w:hAnsi="Arial" w:cs="Arial"/>
          <w:color w:val="5E5E5E"/>
          <w:sz w:val="22"/>
          <w:szCs w:val="22"/>
          <w:lang w:val="en-US" w:eastAsia="nl-NL"/>
        </w:rPr>
        <w:t>Elmhirst</w:t>
      </w:r>
      <w:proofErr w:type="spellEnd"/>
      <w:r w:rsidRPr="002854ED">
        <w:rPr>
          <w:rFonts w:ascii="Arial" w:eastAsia="Times New Roman" w:hAnsi="Arial" w:cs="Arial"/>
          <w:color w:val="5E5E5E"/>
          <w:sz w:val="22"/>
          <w:szCs w:val="22"/>
          <w:lang w:val="en-US" w:eastAsia="nl-NL"/>
        </w:rPr>
        <w:t xml:space="preserve"> outlines how, the day the ocean builders officially gained ownership of the ship, its certificates of seaworthiness had expired. They had to sail it from Greece to Gibraltar to have it dry-docked and inspected, before finally starting the voyage across the Atlantic to Panama. There they had hoped to be able to de-register the ship, for it to legally become a floating residency in order escape strict maritime law, but the government of Panama insisted that, while they were allowed to anchor, the MS Satoshi had to officially remain a ship. This led to a lot of issues regarding the disposal of waste water and especially insurance: the team was unable to find anybody that would agree to insure their stationary crypto-ship, and facing the enormous costs of running it, including having a crew on board at all times, and the fact that they were not able to sell enough cabins, they had to cancel their plans and sell the ship mid- journey. Sophie </w:t>
      </w:r>
      <w:proofErr w:type="spellStart"/>
      <w:r w:rsidRPr="002854ED">
        <w:rPr>
          <w:rFonts w:ascii="Arial" w:eastAsia="Times New Roman" w:hAnsi="Arial" w:cs="Arial"/>
          <w:color w:val="5E5E5E"/>
          <w:sz w:val="22"/>
          <w:szCs w:val="22"/>
          <w:lang w:val="en-US" w:eastAsia="nl-NL"/>
        </w:rPr>
        <w:t>Elmhirst</w:t>
      </w:r>
      <w:proofErr w:type="spellEnd"/>
      <w:r w:rsidRPr="002854ED">
        <w:rPr>
          <w:rFonts w:ascii="Arial" w:eastAsia="Times New Roman" w:hAnsi="Arial" w:cs="Arial"/>
          <w:color w:val="5E5E5E"/>
          <w:sz w:val="22"/>
          <w:szCs w:val="22"/>
          <w:lang w:val="en-US" w:eastAsia="nl-NL"/>
        </w:rPr>
        <w:t xml:space="preserve">, “The Disastrous Voyage of Satoshi, the World’s First Cryptocurrency Cruise Ship,” </w:t>
      </w:r>
      <w:r w:rsidRPr="002854ED">
        <w:rPr>
          <w:rFonts w:ascii="Arial" w:eastAsia="Times New Roman" w:hAnsi="Arial" w:cs="Arial"/>
          <w:i/>
          <w:iCs/>
          <w:color w:val="5E5E5E"/>
          <w:sz w:val="22"/>
          <w:szCs w:val="22"/>
          <w:lang w:val="en-US" w:eastAsia="nl-NL"/>
        </w:rPr>
        <w:t>The Guardian</w:t>
      </w:r>
      <w:r w:rsidRPr="002854ED">
        <w:rPr>
          <w:rFonts w:ascii="Arial" w:eastAsia="Times New Roman" w:hAnsi="Arial" w:cs="Arial"/>
          <w:color w:val="5E5E5E"/>
          <w:sz w:val="22"/>
          <w:szCs w:val="22"/>
          <w:lang w:val="en-US" w:eastAsia="nl-NL"/>
        </w:rPr>
        <w:t xml:space="preserve">, September 7, 2021, </w:t>
      </w:r>
      <w:r w:rsidRPr="002854ED">
        <w:rPr>
          <w:rFonts w:ascii="Arial" w:eastAsia="Times New Roman" w:hAnsi="Arial" w:cs="Arial"/>
          <w:color w:val="0076BA"/>
          <w:sz w:val="22"/>
          <w:szCs w:val="22"/>
          <w:lang w:val="en-US" w:eastAsia="nl-NL"/>
        </w:rPr>
        <w:t>https://www.theguardian.com/news/2021/ sep/07/disastrous-voyage-satoshi-cryptocurrency-cruise-ship-seassteading</w:t>
      </w:r>
      <w:r w:rsidRPr="002854ED">
        <w:rPr>
          <w:rFonts w:ascii="Arial" w:eastAsia="Times New Roman" w:hAnsi="Arial" w:cs="Arial"/>
          <w:color w:val="5E5E5E"/>
          <w:sz w:val="22"/>
          <w:szCs w:val="22"/>
          <w:lang w:val="en-US" w:eastAsia="nl-NL"/>
        </w:rPr>
        <w:t>.</w:t>
      </w:r>
    </w:p>
    <w:p w14:paraId="1DDF252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38 </w:t>
      </w:r>
      <w:r w:rsidRPr="002854ED">
        <w:rPr>
          <w:rFonts w:ascii="Arial" w:eastAsia="Times New Roman" w:hAnsi="Arial" w:cs="Arial"/>
          <w:color w:val="5E5E5E"/>
          <w:sz w:val="22"/>
          <w:szCs w:val="22"/>
          <w:lang w:val="en-US" w:eastAsia="nl-NL"/>
        </w:rPr>
        <w:t xml:space="preserve">In a resigned last blogpost, </w:t>
      </w:r>
      <w:proofErr w:type="spellStart"/>
      <w:r w:rsidRPr="002854ED">
        <w:rPr>
          <w:rFonts w:ascii="Arial" w:eastAsia="Times New Roman" w:hAnsi="Arial" w:cs="Arial"/>
          <w:color w:val="5E5E5E"/>
          <w:sz w:val="22"/>
          <w:szCs w:val="22"/>
          <w:lang w:val="en-US" w:eastAsia="nl-NL"/>
        </w:rPr>
        <w:t>Elwartowski</w:t>
      </w:r>
      <w:proofErr w:type="spellEnd"/>
      <w:r w:rsidRPr="002854ED">
        <w:rPr>
          <w:rFonts w:ascii="Arial" w:eastAsia="Times New Roman" w:hAnsi="Arial" w:cs="Arial"/>
          <w:color w:val="5E5E5E"/>
          <w:sz w:val="22"/>
          <w:szCs w:val="22"/>
          <w:lang w:val="en-US" w:eastAsia="nl-NL"/>
        </w:rPr>
        <w:t xml:space="preserve"> blamed a corona pandemic conspiracy orchestrated by global elites. Chad </w:t>
      </w:r>
      <w:proofErr w:type="spellStart"/>
      <w:r w:rsidRPr="002854ED">
        <w:rPr>
          <w:rFonts w:ascii="Arial" w:eastAsia="Times New Roman" w:hAnsi="Arial" w:cs="Arial"/>
          <w:color w:val="5E5E5E"/>
          <w:sz w:val="22"/>
          <w:szCs w:val="22"/>
          <w:lang w:val="en-US" w:eastAsia="nl-NL"/>
        </w:rPr>
        <w:t>Elwartowski</w:t>
      </w:r>
      <w:proofErr w:type="spellEnd"/>
      <w:r w:rsidRPr="002854ED">
        <w:rPr>
          <w:rFonts w:ascii="Arial" w:eastAsia="Times New Roman" w:hAnsi="Arial" w:cs="Arial"/>
          <w:color w:val="5E5E5E"/>
          <w:sz w:val="22"/>
          <w:szCs w:val="22"/>
          <w:lang w:val="en-US" w:eastAsia="nl-NL"/>
        </w:rPr>
        <w:t xml:space="preserve">, “MS Satoshi’s Journey Coming to an End,” Viva </w:t>
      </w:r>
      <w:proofErr w:type="spellStart"/>
      <w:r w:rsidRPr="002854ED">
        <w:rPr>
          <w:rFonts w:ascii="Arial" w:eastAsia="Times New Roman" w:hAnsi="Arial" w:cs="Arial"/>
          <w:color w:val="5E5E5E"/>
          <w:sz w:val="22"/>
          <w:szCs w:val="22"/>
          <w:lang w:val="en-US" w:eastAsia="nl-NL"/>
        </w:rPr>
        <w:t>Vivas</w:t>
      </w:r>
      <w:proofErr w:type="spellEnd"/>
      <w:r w:rsidRPr="002854ED">
        <w:rPr>
          <w:rFonts w:ascii="Arial" w:eastAsia="Times New Roman" w:hAnsi="Arial" w:cs="Arial"/>
          <w:color w:val="5E5E5E"/>
          <w:sz w:val="22"/>
          <w:szCs w:val="22"/>
          <w:lang w:val="en-US" w:eastAsia="nl-NL"/>
        </w:rPr>
        <w:t xml:space="preserve">, December 19, 2020, </w:t>
      </w:r>
      <w:r w:rsidRPr="002854ED">
        <w:rPr>
          <w:rFonts w:ascii="Arial" w:eastAsia="Times New Roman" w:hAnsi="Arial" w:cs="Arial"/>
          <w:color w:val="0076BA"/>
          <w:sz w:val="22"/>
          <w:szCs w:val="22"/>
          <w:lang w:val="en-US" w:eastAsia="nl-NL"/>
        </w:rPr>
        <w:t>https://vivavivas.com/2020/12/19/ms-satoshis-journey-coming-to-an- end/</w:t>
      </w:r>
      <w:r w:rsidRPr="002854ED">
        <w:rPr>
          <w:rFonts w:ascii="Arial" w:eastAsia="Times New Roman" w:hAnsi="Arial" w:cs="Arial"/>
          <w:color w:val="5E5E5E"/>
          <w:sz w:val="22"/>
          <w:szCs w:val="22"/>
          <w:lang w:val="en-US" w:eastAsia="nl-NL"/>
        </w:rPr>
        <w:t>.</w:t>
      </w:r>
    </w:p>
    <w:p w14:paraId="14A0CF7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39 </w:t>
      </w:r>
      <w:r w:rsidRPr="002854ED">
        <w:rPr>
          <w:rFonts w:ascii="Arial" w:eastAsia="Times New Roman" w:hAnsi="Arial" w:cs="Arial"/>
          <w:color w:val="5E5E5E"/>
          <w:sz w:val="22"/>
          <w:szCs w:val="22"/>
          <w:lang w:val="en-US" w:eastAsia="nl-NL"/>
        </w:rPr>
        <w:t>Taken from a personal conversation.</w:t>
      </w:r>
    </w:p>
    <w:p w14:paraId="7843C59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35F128B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fig. 3.1: Not as endless and free as we thought. Still from the 1998 movie </w:t>
      </w:r>
      <w:r w:rsidRPr="002854ED">
        <w:rPr>
          <w:rFonts w:ascii="Arial" w:eastAsia="Times New Roman" w:hAnsi="Arial" w:cs="Arial"/>
          <w:i/>
          <w:iCs/>
          <w:color w:val="5E5E5E"/>
          <w:lang w:val="en-US" w:eastAsia="nl-NL"/>
        </w:rPr>
        <w:t>The Truman Show</w:t>
      </w:r>
      <w:r w:rsidRPr="002854ED">
        <w:rPr>
          <w:rFonts w:ascii="Arial" w:eastAsia="Times New Roman" w:hAnsi="Arial" w:cs="Arial"/>
          <w:color w:val="5E5E5E"/>
          <w:lang w:val="en-US" w:eastAsia="nl-NL"/>
        </w:rPr>
        <w:t>.</w:t>
      </w:r>
    </w:p>
    <w:p w14:paraId="7FB368A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MS Gothic" w:eastAsia="MS Gothic" w:hAnsi="MS Gothic" w:cs="MS Gothic"/>
          <w:color w:val="000000"/>
          <w:lang w:val="en-US" w:eastAsia="nl-NL"/>
        </w:rPr>
        <w:t> </w:t>
      </w:r>
    </w:p>
    <w:p w14:paraId="5742C7B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4 Back to the Land</w:t>
      </w:r>
    </w:p>
    <w:p w14:paraId="6B25A807" w14:textId="77777777" w:rsidR="00BE0F23" w:rsidRDefault="00BE0F23" w:rsidP="002854ED">
      <w:pPr>
        <w:shd w:val="clear" w:color="auto" w:fill="FFFFFF"/>
        <w:rPr>
          <w:ins w:id="57" w:author="Chloë Arkenbout" w:date="2022-03-15T17:32:00Z"/>
          <w:rFonts w:ascii="Arial" w:eastAsia="Times New Roman" w:hAnsi="Arial" w:cs="Arial"/>
          <w:color w:val="000000"/>
          <w:lang w:val="en-US" w:eastAsia="nl-NL"/>
        </w:rPr>
      </w:pPr>
    </w:p>
    <w:p w14:paraId="37F40FEB" w14:textId="179285DA"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lastRenderedPageBreak/>
        <w:t xml:space="preserve">While today most people recognize that the internet is prone to tight regulation, in its beginning a lot of people thought of it borderless and free. </w:t>
      </w:r>
      <w:r w:rsidRPr="002854ED">
        <w:rPr>
          <w:rFonts w:ascii="Arial" w:eastAsia="Times New Roman" w:hAnsi="Arial" w:cs="Arial"/>
          <w:i/>
          <w:iCs/>
          <w:color w:val="000000"/>
          <w:lang w:val="en-US" w:eastAsia="nl-NL"/>
        </w:rPr>
        <w:t>A Declaration of the Independence of Cyberspace</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40 </w:t>
      </w:r>
      <w:r w:rsidRPr="002854ED">
        <w:rPr>
          <w:rFonts w:ascii="Arial" w:eastAsia="Times New Roman" w:hAnsi="Arial" w:cs="Arial"/>
          <w:color w:val="000000"/>
          <w:lang w:val="en-US" w:eastAsia="nl-NL"/>
        </w:rPr>
        <w:t>which John Perry Barlow, founding member of the Electronic Frontier Foundation, published in 1996, is often used as an example of this false optimism. As their name suggests, in the 90s, the EFF perceived the internet as a new frontier, a wild and unexplored space for settlers to claim, where they could build new lives, new utopias, new modes of (smart?) governance. Barlow's text reads as a challenge to the governments of what he calls the Industrial World, or the world outside of the computers, who, according to him, had no legitimate claim to govern cyberspace.</w:t>
      </w:r>
    </w:p>
    <w:p w14:paraId="2B8DC29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291387CF" w14:textId="786F0D31"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Twenty-five years later this document has been critiqued to exhaustion. Many</w:t>
      </w:r>
      <w:r w:rsidRPr="002854ED">
        <w:rPr>
          <w:rFonts w:ascii="Arial" w:eastAsia="Times New Roman" w:hAnsi="Arial" w:cs="Arial"/>
          <w:color w:val="000000"/>
          <w:sz w:val="16"/>
          <w:szCs w:val="16"/>
          <w:lang w:val="en-US" w:eastAsia="nl-NL"/>
        </w:rPr>
        <w:t xml:space="preserve">41,42,43,44 </w:t>
      </w:r>
      <w:r w:rsidRPr="002854ED">
        <w:rPr>
          <w:rFonts w:ascii="Arial" w:eastAsia="Times New Roman" w:hAnsi="Arial" w:cs="Arial"/>
          <w:color w:val="000000"/>
          <w:lang w:val="en-US" w:eastAsia="nl-NL"/>
        </w:rPr>
        <w:t>people have pointed out, and Barlow himself has admitted since, that this clear division between digital and physical space is not a very good model for describing the world— after all, the internet runs on real computers, which stand in real rooms that are connected to the rest of the world with real cables, all of which is powered by real electricity.</w:t>
      </w:r>
      <w:r w:rsidRPr="002854ED">
        <w:rPr>
          <w:rFonts w:ascii="Arial" w:eastAsia="Times New Roman" w:hAnsi="Arial" w:cs="Arial"/>
          <w:color w:val="000000"/>
          <w:sz w:val="16"/>
          <w:szCs w:val="16"/>
          <w:lang w:val="en-US" w:eastAsia="nl-NL"/>
        </w:rPr>
        <w:t xml:space="preserve">45 </w:t>
      </w:r>
      <w:r w:rsidRPr="002854ED">
        <w:rPr>
          <w:rFonts w:ascii="Arial" w:eastAsia="Times New Roman" w:hAnsi="Arial" w:cs="Arial"/>
          <w:color w:val="000000"/>
          <w:lang w:val="en-US" w:eastAsia="nl-NL"/>
        </w:rPr>
        <w:t>The internet obviously runs on physical infrastructure,</w:t>
      </w:r>
      <w:r w:rsidRPr="002854ED">
        <w:rPr>
          <w:rFonts w:ascii="Arial" w:eastAsia="Times New Roman" w:hAnsi="Arial" w:cs="Arial"/>
          <w:color w:val="000000"/>
          <w:sz w:val="16"/>
          <w:szCs w:val="16"/>
          <w:lang w:val="en-US" w:eastAsia="nl-NL"/>
        </w:rPr>
        <w:t xml:space="preserve">46 </w:t>
      </w:r>
      <w:r w:rsidRPr="002854ED">
        <w:rPr>
          <w:rFonts w:ascii="Arial" w:eastAsia="Times New Roman" w:hAnsi="Arial" w:cs="Arial"/>
          <w:color w:val="000000"/>
          <w:lang w:val="en-US" w:eastAsia="nl-NL"/>
        </w:rPr>
        <w:t>which exists in the physical world.</w:t>
      </w:r>
    </w:p>
    <w:p w14:paraId="575A180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6D4DD71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40 </w:t>
      </w:r>
      <w:r w:rsidRPr="002854ED">
        <w:rPr>
          <w:rFonts w:ascii="Arial" w:eastAsia="Times New Roman" w:hAnsi="Arial" w:cs="Arial"/>
          <w:color w:val="5E5E5E"/>
          <w:sz w:val="22"/>
          <w:szCs w:val="22"/>
          <w:lang w:val="en-US" w:eastAsia="nl-NL"/>
        </w:rPr>
        <w:t xml:space="preserve">John Perry Barlow, “A Declaration of the Independence of Cyberspace,” Electronic Frontier Foundation, February 8, 1996, </w:t>
      </w:r>
      <w:r w:rsidRPr="002854ED">
        <w:rPr>
          <w:rFonts w:ascii="Arial" w:eastAsia="Times New Roman" w:hAnsi="Arial" w:cs="Arial"/>
          <w:color w:val="0076BA"/>
          <w:sz w:val="22"/>
          <w:szCs w:val="22"/>
          <w:lang w:val="en-US" w:eastAsia="nl-NL"/>
        </w:rPr>
        <w:t>https://www.eff.org/cyberspace-independence</w:t>
      </w:r>
      <w:r w:rsidRPr="002854ED">
        <w:rPr>
          <w:rFonts w:ascii="Arial" w:eastAsia="Times New Roman" w:hAnsi="Arial" w:cs="Arial"/>
          <w:color w:val="5E5E5E"/>
          <w:sz w:val="22"/>
          <w:szCs w:val="22"/>
          <w:lang w:val="en-US" w:eastAsia="nl-NL"/>
        </w:rPr>
        <w:t>.</w:t>
      </w:r>
    </w:p>
    <w:p w14:paraId="5E41140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41 </w:t>
      </w:r>
      <w:r w:rsidRPr="002854ED">
        <w:rPr>
          <w:rFonts w:ascii="Arial" w:eastAsia="Times New Roman" w:hAnsi="Arial" w:cs="Arial"/>
          <w:color w:val="5E5E5E"/>
          <w:sz w:val="22"/>
          <w:szCs w:val="22"/>
          <w:lang w:val="en-US" w:eastAsia="nl-NL"/>
        </w:rPr>
        <w:t xml:space="preserve">Andrew Blum, </w:t>
      </w:r>
      <w:proofErr w:type="gramStart"/>
      <w:r w:rsidRPr="002854ED">
        <w:rPr>
          <w:rFonts w:ascii="Arial" w:eastAsia="Times New Roman" w:hAnsi="Arial" w:cs="Arial"/>
          <w:i/>
          <w:iCs/>
          <w:color w:val="5E5E5E"/>
          <w:sz w:val="22"/>
          <w:szCs w:val="22"/>
          <w:lang w:val="en-US" w:eastAsia="nl-NL"/>
        </w:rPr>
        <w:t>Tubes :</w:t>
      </w:r>
      <w:proofErr w:type="gramEnd"/>
      <w:r w:rsidRPr="002854ED">
        <w:rPr>
          <w:rFonts w:ascii="Arial" w:eastAsia="Times New Roman" w:hAnsi="Arial" w:cs="Arial"/>
          <w:i/>
          <w:iCs/>
          <w:color w:val="5E5E5E"/>
          <w:sz w:val="22"/>
          <w:szCs w:val="22"/>
          <w:lang w:val="en-US" w:eastAsia="nl-NL"/>
        </w:rPr>
        <w:t xml:space="preserve"> A Journey to the Center of the Internet </w:t>
      </w:r>
      <w:r w:rsidRPr="002854ED">
        <w:rPr>
          <w:rFonts w:ascii="Arial" w:eastAsia="Times New Roman" w:hAnsi="Arial" w:cs="Arial"/>
          <w:color w:val="5E5E5E"/>
          <w:sz w:val="22"/>
          <w:szCs w:val="22"/>
          <w:lang w:val="en-US" w:eastAsia="nl-NL"/>
        </w:rPr>
        <w:t>(New York: Ecco, 2012).</w:t>
      </w:r>
    </w:p>
    <w:p w14:paraId="01AA0A7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42 </w:t>
      </w:r>
      <w:r w:rsidRPr="002854ED">
        <w:rPr>
          <w:rFonts w:ascii="Arial" w:eastAsia="Times New Roman" w:hAnsi="Arial" w:cs="Arial"/>
          <w:color w:val="5E5E5E"/>
          <w:sz w:val="22"/>
          <w:szCs w:val="22"/>
          <w:lang w:val="en-US" w:eastAsia="nl-NL"/>
        </w:rPr>
        <w:t xml:space="preserve">Mark Graham, “Geography/Internet: Ethereal Alternate Dimensions of Cyberspace or Grounded Augmented Realities?” </w:t>
      </w:r>
      <w:r w:rsidRPr="002854ED">
        <w:rPr>
          <w:rFonts w:ascii="Arial" w:eastAsia="Times New Roman" w:hAnsi="Arial" w:cs="Arial"/>
          <w:i/>
          <w:iCs/>
          <w:color w:val="5E5E5E"/>
          <w:sz w:val="22"/>
          <w:szCs w:val="22"/>
          <w:lang w:val="en-US" w:eastAsia="nl-NL"/>
        </w:rPr>
        <w:t xml:space="preserve">The Geographical Journal </w:t>
      </w:r>
      <w:r w:rsidRPr="002854ED">
        <w:rPr>
          <w:rFonts w:ascii="Arial" w:eastAsia="Times New Roman" w:hAnsi="Arial" w:cs="Arial"/>
          <w:color w:val="5E5E5E"/>
          <w:sz w:val="22"/>
          <w:szCs w:val="22"/>
          <w:lang w:val="en-US" w:eastAsia="nl-NL"/>
        </w:rPr>
        <w:t xml:space="preserve">179, no. 2 (2013): 177–82, </w:t>
      </w:r>
      <w:r w:rsidRPr="002854ED">
        <w:rPr>
          <w:rFonts w:ascii="Arial" w:eastAsia="Times New Roman" w:hAnsi="Arial" w:cs="Arial"/>
          <w:color w:val="0076BA"/>
          <w:sz w:val="22"/>
          <w:szCs w:val="22"/>
          <w:lang w:val="en-US" w:eastAsia="nl-NL"/>
        </w:rPr>
        <w:t>http:// www.jstor.org/stable/43868547</w:t>
      </w:r>
      <w:r w:rsidRPr="002854ED">
        <w:rPr>
          <w:rFonts w:ascii="Arial" w:eastAsia="Times New Roman" w:hAnsi="Arial" w:cs="Arial"/>
          <w:color w:val="5E5E5E"/>
          <w:sz w:val="22"/>
          <w:szCs w:val="22"/>
          <w:lang w:val="en-US" w:eastAsia="nl-NL"/>
        </w:rPr>
        <w:t>.</w:t>
      </w:r>
    </w:p>
    <w:p w14:paraId="73603A5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43 </w:t>
      </w:r>
      <w:r w:rsidRPr="002854ED">
        <w:rPr>
          <w:rFonts w:ascii="Arial" w:eastAsia="Times New Roman" w:hAnsi="Arial" w:cs="Arial"/>
          <w:color w:val="5E5E5E"/>
          <w:sz w:val="22"/>
          <w:szCs w:val="22"/>
          <w:lang w:val="en-US" w:eastAsia="nl-NL"/>
        </w:rPr>
        <w:t xml:space="preserve">Lisa Parks, “Mediating Animal-Infrastructure Relations,” in </w:t>
      </w:r>
      <w:r w:rsidRPr="002854ED">
        <w:rPr>
          <w:rFonts w:ascii="Arial" w:eastAsia="Times New Roman" w:hAnsi="Arial" w:cs="Arial"/>
          <w:color w:val="0076BA"/>
          <w:sz w:val="22"/>
          <w:szCs w:val="22"/>
          <w:lang w:val="en-US" w:eastAsia="nl-NL"/>
        </w:rPr>
        <w:t>Marie-Pier Boucher</w:t>
      </w:r>
      <w:r w:rsidRPr="002854ED">
        <w:rPr>
          <w:rFonts w:ascii="Arial" w:eastAsia="Times New Roman" w:hAnsi="Arial" w:cs="Arial"/>
          <w:color w:val="000000"/>
          <w:sz w:val="22"/>
          <w:szCs w:val="22"/>
          <w:lang w:val="en-US" w:eastAsia="nl-NL"/>
        </w:rPr>
        <w:t xml:space="preserve">, </w:t>
      </w:r>
      <w:r w:rsidRPr="002854ED">
        <w:rPr>
          <w:rFonts w:ascii="Arial" w:eastAsia="Times New Roman" w:hAnsi="Arial" w:cs="Arial"/>
          <w:color w:val="0076BA"/>
          <w:sz w:val="22"/>
          <w:szCs w:val="22"/>
          <w:lang w:val="en-US" w:eastAsia="nl-NL"/>
        </w:rPr>
        <w:t xml:space="preserve">Stefan </w:t>
      </w:r>
      <w:proofErr w:type="spellStart"/>
      <w:r w:rsidRPr="002854ED">
        <w:rPr>
          <w:rFonts w:ascii="Arial" w:eastAsia="Times New Roman" w:hAnsi="Arial" w:cs="Arial"/>
          <w:color w:val="0076BA"/>
          <w:sz w:val="22"/>
          <w:szCs w:val="22"/>
          <w:lang w:val="en-US" w:eastAsia="nl-NL"/>
        </w:rPr>
        <w:t>Helmreich</w:t>
      </w:r>
      <w:proofErr w:type="spellEnd"/>
      <w:r w:rsidRPr="002854ED">
        <w:rPr>
          <w:rFonts w:ascii="Arial" w:eastAsia="Times New Roman" w:hAnsi="Arial" w:cs="Arial"/>
          <w:color w:val="000000"/>
          <w:sz w:val="22"/>
          <w:szCs w:val="22"/>
          <w:lang w:val="en-US" w:eastAsia="nl-NL"/>
        </w:rPr>
        <w:t xml:space="preserve">, </w:t>
      </w:r>
      <w:r w:rsidRPr="002854ED">
        <w:rPr>
          <w:rFonts w:ascii="Arial" w:eastAsia="Times New Roman" w:hAnsi="Arial" w:cs="Arial"/>
          <w:color w:val="0076BA"/>
          <w:sz w:val="22"/>
          <w:szCs w:val="22"/>
          <w:lang w:val="en-US" w:eastAsia="nl-NL"/>
        </w:rPr>
        <w:t>Leila W Kinney</w:t>
      </w:r>
      <w:r w:rsidRPr="002854ED">
        <w:rPr>
          <w:rFonts w:ascii="Arial" w:eastAsia="Times New Roman" w:hAnsi="Arial" w:cs="Arial"/>
          <w:color w:val="000000"/>
          <w:sz w:val="22"/>
          <w:szCs w:val="22"/>
          <w:lang w:val="en-US" w:eastAsia="nl-NL"/>
        </w:rPr>
        <w:t xml:space="preserve">, </w:t>
      </w:r>
      <w:r w:rsidRPr="002854ED">
        <w:rPr>
          <w:rFonts w:ascii="Arial" w:eastAsia="Times New Roman" w:hAnsi="Arial" w:cs="Arial"/>
          <w:color w:val="0076BA"/>
          <w:sz w:val="22"/>
          <w:szCs w:val="22"/>
          <w:lang w:val="en-US" w:eastAsia="nl-NL"/>
        </w:rPr>
        <w:t xml:space="preserve">Skylar </w:t>
      </w:r>
      <w:proofErr w:type="spellStart"/>
      <w:r w:rsidRPr="002854ED">
        <w:rPr>
          <w:rFonts w:ascii="Arial" w:eastAsia="Times New Roman" w:hAnsi="Arial" w:cs="Arial"/>
          <w:color w:val="0076BA"/>
          <w:sz w:val="22"/>
          <w:szCs w:val="22"/>
          <w:lang w:val="en-US" w:eastAsia="nl-NL"/>
        </w:rPr>
        <w:t>Tibbits</w:t>
      </w:r>
      <w:proofErr w:type="spellEnd"/>
      <w:r w:rsidRPr="002854ED">
        <w:rPr>
          <w:rFonts w:ascii="Arial" w:eastAsia="Times New Roman" w:hAnsi="Arial" w:cs="Arial"/>
          <w:color w:val="000000"/>
          <w:sz w:val="22"/>
          <w:szCs w:val="22"/>
          <w:lang w:val="en-US" w:eastAsia="nl-NL"/>
        </w:rPr>
        <w:t xml:space="preserve">, </w:t>
      </w:r>
      <w:r w:rsidRPr="002854ED">
        <w:rPr>
          <w:rFonts w:ascii="Arial" w:eastAsia="Times New Roman" w:hAnsi="Arial" w:cs="Arial"/>
          <w:color w:val="0076BA"/>
          <w:sz w:val="22"/>
          <w:szCs w:val="22"/>
          <w:lang w:val="en-US" w:eastAsia="nl-NL"/>
        </w:rPr>
        <w:t xml:space="preserve">Rebecca </w:t>
      </w:r>
      <w:proofErr w:type="spellStart"/>
      <w:r w:rsidRPr="002854ED">
        <w:rPr>
          <w:rFonts w:ascii="Arial" w:eastAsia="Times New Roman" w:hAnsi="Arial" w:cs="Arial"/>
          <w:color w:val="0076BA"/>
          <w:sz w:val="22"/>
          <w:szCs w:val="22"/>
          <w:lang w:val="en-US" w:eastAsia="nl-NL"/>
        </w:rPr>
        <w:t>Uchill</w:t>
      </w:r>
      <w:proofErr w:type="spellEnd"/>
      <w:r w:rsidRPr="002854ED">
        <w:rPr>
          <w:rFonts w:ascii="Arial" w:eastAsia="Times New Roman" w:hAnsi="Arial" w:cs="Arial"/>
          <w:color w:val="0076BA"/>
          <w:sz w:val="22"/>
          <w:szCs w:val="22"/>
          <w:lang w:val="en-US" w:eastAsia="nl-NL"/>
        </w:rPr>
        <w:t xml:space="preserve"> </w:t>
      </w:r>
      <w:r w:rsidRPr="002854ED">
        <w:rPr>
          <w:rFonts w:ascii="Arial" w:eastAsia="Times New Roman" w:hAnsi="Arial" w:cs="Arial"/>
          <w:color w:val="5E5E5E"/>
          <w:sz w:val="22"/>
          <w:szCs w:val="22"/>
          <w:lang w:val="en-US" w:eastAsia="nl-NL"/>
        </w:rPr>
        <w:t xml:space="preserve">and </w:t>
      </w:r>
      <w:r w:rsidRPr="002854ED">
        <w:rPr>
          <w:rFonts w:ascii="Arial" w:eastAsia="Times New Roman" w:hAnsi="Arial" w:cs="Arial"/>
          <w:color w:val="0076BA"/>
          <w:sz w:val="22"/>
          <w:szCs w:val="22"/>
          <w:lang w:val="en-US" w:eastAsia="nl-NL"/>
        </w:rPr>
        <w:t xml:space="preserve">Evan </w:t>
      </w:r>
      <w:proofErr w:type="spellStart"/>
      <w:r w:rsidRPr="002854ED">
        <w:rPr>
          <w:rFonts w:ascii="Arial" w:eastAsia="Times New Roman" w:hAnsi="Arial" w:cs="Arial"/>
          <w:color w:val="0076BA"/>
          <w:sz w:val="22"/>
          <w:szCs w:val="22"/>
          <w:lang w:val="en-US" w:eastAsia="nl-NL"/>
        </w:rPr>
        <w:t>Ziporyn</w:t>
      </w:r>
      <w:proofErr w:type="spellEnd"/>
      <w:r w:rsidRPr="002854ED">
        <w:rPr>
          <w:rFonts w:ascii="Arial" w:eastAsia="Times New Roman" w:hAnsi="Arial" w:cs="Arial"/>
          <w:i/>
          <w:iCs/>
          <w:color w:val="5E5E5E"/>
          <w:sz w:val="22"/>
          <w:szCs w:val="22"/>
          <w:lang w:val="en-US" w:eastAsia="nl-NL"/>
        </w:rPr>
        <w:t xml:space="preserve">, </w:t>
      </w:r>
      <w:r w:rsidRPr="002854ED">
        <w:rPr>
          <w:rFonts w:ascii="Arial" w:eastAsia="Times New Roman" w:hAnsi="Arial" w:cs="Arial"/>
          <w:color w:val="5E5E5E"/>
          <w:sz w:val="22"/>
          <w:szCs w:val="22"/>
          <w:lang w:val="en-US" w:eastAsia="nl-NL"/>
        </w:rPr>
        <w:t xml:space="preserve">eds., </w:t>
      </w:r>
      <w:r w:rsidRPr="002854ED">
        <w:rPr>
          <w:rFonts w:ascii="Arial" w:eastAsia="Times New Roman" w:hAnsi="Arial" w:cs="Arial"/>
          <w:i/>
          <w:iCs/>
          <w:color w:val="5E5E5E"/>
          <w:sz w:val="22"/>
          <w:szCs w:val="22"/>
          <w:lang w:val="en-US" w:eastAsia="nl-NL"/>
        </w:rPr>
        <w:t xml:space="preserve">Being Material </w:t>
      </w:r>
      <w:r w:rsidRPr="002854ED">
        <w:rPr>
          <w:rFonts w:ascii="Arial" w:eastAsia="Times New Roman" w:hAnsi="Arial" w:cs="Arial"/>
          <w:color w:val="5E5E5E"/>
          <w:sz w:val="22"/>
          <w:szCs w:val="22"/>
          <w:lang w:val="en-US" w:eastAsia="nl-NL"/>
        </w:rPr>
        <w:t>(Cambridge, MA: MIT Press, 2019), 144–153.</w:t>
      </w:r>
    </w:p>
    <w:p w14:paraId="4DABF86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44 </w:t>
      </w:r>
      <w:r w:rsidRPr="002854ED">
        <w:rPr>
          <w:rFonts w:ascii="Arial" w:eastAsia="Times New Roman" w:hAnsi="Arial" w:cs="Arial"/>
          <w:color w:val="5E5E5E"/>
          <w:sz w:val="22"/>
          <w:szCs w:val="22"/>
          <w:lang w:val="en-US" w:eastAsia="nl-NL"/>
        </w:rPr>
        <w:t xml:space="preserve">Evan Roth, </w:t>
      </w:r>
      <w:r w:rsidRPr="002854ED">
        <w:rPr>
          <w:rFonts w:ascii="Arial" w:eastAsia="Times New Roman" w:hAnsi="Arial" w:cs="Arial"/>
          <w:i/>
          <w:iCs/>
          <w:color w:val="5E5E5E"/>
          <w:sz w:val="22"/>
          <w:szCs w:val="22"/>
          <w:lang w:val="en-US" w:eastAsia="nl-NL"/>
        </w:rPr>
        <w:t>Landscapes Series</w:t>
      </w:r>
      <w:r w:rsidRPr="002854ED">
        <w:rPr>
          <w:rFonts w:ascii="Arial" w:eastAsia="Times New Roman" w:hAnsi="Arial" w:cs="Arial"/>
          <w:color w:val="5E5E5E"/>
          <w:sz w:val="22"/>
          <w:szCs w:val="22"/>
          <w:lang w:val="en-US" w:eastAsia="nl-NL"/>
        </w:rPr>
        <w:t xml:space="preserve">, 2016, series of </w:t>
      </w:r>
      <w:proofErr w:type="spellStart"/>
      <w:r w:rsidRPr="002854ED">
        <w:rPr>
          <w:rFonts w:ascii="Arial" w:eastAsia="Times New Roman" w:hAnsi="Arial" w:cs="Arial"/>
          <w:color w:val="5E5E5E"/>
          <w:sz w:val="22"/>
          <w:szCs w:val="22"/>
          <w:lang w:val="en-US" w:eastAsia="nl-NL"/>
        </w:rPr>
        <w:t>infra red</w:t>
      </w:r>
      <w:proofErr w:type="spellEnd"/>
      <w:r w:rsidRPr="002854ED">
        <w:rPr>
          <w:rFonts w:ascii="Arial" w:eastAsia="Times New Roman" w:hAnsi="Arial" w:cs="Arial"/>
          <w:color w:val="5E5E5E"/>
          <w:sz w:val="22"/>
          <w:szCs w:val="22"/>
          <w:lang w:val="en-US" w:eastAsia="nl-NL"/>
        </w:rPr>
        <w:t xml:space="preserve"> live streams, Evan Roth, accessed January 30, 2022, </w:t>
      </w:r>
      <w:r w:rsidRPr="002854ED">
        <w:rPr>
          <w:rFonts w:ascii="Arial" w:eastAsia="Times New Roman" w:hAnsi="Arial" w:cs="Arial"/>
          <w:color w:val="0076BA"/>
          <w:sz w:val="22"/>
          <w:szCs w:val="22"/>
          <w:lang w:val="en-US" w:eastAsia="nl-NL"/>
        </w:rPr>
        <w:t>www.evan-roth.com/~/works/landscapes/</w:t>
      </w:r>
    </w:p>
    <w:p w14:paraId="596534C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45 </w:t>
      </w:r>
      <w:r w:rsidRPr="002854ED">
        <w:rPr>
          <w:rFonts w:ascii="Arial" w:eastAsia="Times New Roman" w:hAnsi="Arial" w:cs="Arial"/>
          <w:color w:val="5E5E5E"/>
          <w:sz w:val="22"/>
          <w:szCs w:val="22"/>
          <w:lang w:val="en-US" w:eastAsia="nl-NL"/>
        </w:rPr>
        <w:t xml:space="preserve">Nicola Jones, “How to Stop Data </w:t>
      </w:r>
      <w:proofErr w:type="spellStart"/>
      <w:r w:rsidRPr="002854ED">
        <w:rPr>
          <w:rFonts w:ascii="Arial" w:eastAsia="Times New Roman" w:hAnsi="Arial" w:cs="Arial"/>
          <w:color w:val="5E5E5E"/>
          <w:sz w:val="22"/>
          <w:szCs w:val="22"/>
          <w:lang w:val="en-US" w:eastAsia="nl-NL"/>
        </w:rPr>
        <w:t>Centres</w:t>
      </w:r>
      <w:proofErr w:type="spellEnd"/>
      <w:r w:rsidRPr="002854ED">
        <w:rPr>
          <w:rFonts w:ascii="Arial" w:eastAsia="Times New Roman" w:hAnsi="Arial" w:cs="Arial"/>
          <w:color w:val="5E5E5E"/>
          <w:sz w:val="22"/>
          <w:szCs w:val="22"/>
          <w:lang w:val="en-US" w:eastAsia="nl-NL"/>
        </w:rPr>
        <w:t xml:space="preserve"> from Gobbling up the World’s Electricity,” </w:t>
      </w:r>
      <w:r w:rsidRPr="002854ED">
        <w:rPr>
          <w:rFonts w:ascii="Arial" w:eastAsia="Times New Roman" w:hAnsi="Arial" w:cs="Arial"/>
          <w:i/>
          <w:iCs/>
          <w:color w:val="5E5E5E"/>
          <w:sz w:val="22"/>
          <w:szCs w:val="22"/>
          <w:lang w:val="en-US" w:eastAsia="nl-NL"/>
        </w:rPr>
        <w:t xml:space="preserve">Nature </w:t>
      </w:r>
      <w:r w:rsidRPr="002854ED">
        <w:rPr>
          <w:rFonts w:ascii="Arial" w:eastAsia="Times New Roman" w:hAnsi="Arial" w:cs="Arial"/>
          <w:color w:val="5E5E5E"/>
          <w:sz w:val="22"/>
          <w:szCs w:val="22"/>
          <w:lang w:val="en-US" w:eastAsia="nl-NL"/>
        </w:rPr>
        <w:t xml:space="preserve">561, no. 7722 (September 2018): 163–66. </w:t>
      </w:r>
      <w:r w:rsidRPr="002854ED">
        <w:rPr>
          <w:rFonts w:ascii="Arial" w:eastAsia="Times New Roman" w:hAnsi="Arial" w:cs="Arial"/>
          <w:color w:val="0076BA"/>
          <w:sz w:val="22"/>
          <w:szCs w:val="22"/>
          <w:lang w:val="en-US" w:eastAsia="nl-NL"/>
        </w:rPr>
        <w:t>https://doi.org/10.1038/d41586-018-06610-y</w:t>
      </w:r>
      <w:r w:rsidRPr="002854ED">
        <w:rPr>
          <w:rFonts w:ascii="Arial" w:eastAsia="Times New Roman" w:hAnsi="Arial" w:cs="Arial"/>
          <w:color w:val="5E5E5E"/>
          <w:sz w:val="22"/>
          <w:szCs w:val="22"/>
          <w:lang w:val="en-US" w:eastAsia="nl-NL"/>
        </w:rPr>
        <w:t>.</w:t>
      </w:r>
    </w:p>
    <w:p w14:paraId="1AA57F7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46 </w:t>
      </w:r>
      <w:r w:rsidRPr="002854ED">
        <w:rPr>
          <w:rFonts w:ascii="Arial" w:eastAsia="Times New Roman" w:hAnsi="Arial" w:cs="Arial"/>
          <w:color w:val="5E5E5E"/>
          <w:sz w:val="22"/>
          <w:szCs w:val="22"/>
          <w:lang w:val="en-US" w:eastAsia="nl-NL"/>
        </w:rPr>
        <w:t xml:space="preserve">Tom Parfitt, “Georgian Woman Cuts off Web Access to Whole of Armenia,” </w:t>
      </w:r>
      <w:r w:rsidRPr="002854ED">
        <w:rPr>
          <w:rFonts w:ascii="Arial" w:eastAsia="Times New Roman" w:hAnsi="Arial" w:cs="Arial"/>
          <w:i/>
          <w:iCs/>
          <w:color w:val="5E5E5E"/>
          <w:sz w:val="22"/>
          <w:szCs w:val="22"/>
          <w:lang w:val="en-US" w:eastAsia="nl-NL"/>
        </w:rPr>
        <w:t>The Guardian</w:t>
      </w:r>
      <w:r w:rsidRPr="002854ED">
        <w:rPr>
          <w:rFonts w:ascii="Arial" w:eastAsia="Times New Roman" w:hAnsi="Arial" w:cs="Arial"/>
          <w:color w:val="5E5E5E"/>
          <w:sz w:val="22"/>
          <w:szCs w:val="22"/>
          <w:lang w:val="en-US" w:eastAsia="nl-NL"/>
        </w:rPr>
        <w:t xml:space="preserve">, April 6, 2011, </w:t>
      </w:r>
      <w:r w:rsidRPr="002854ED">
        <w:rPr>
          <w:rFonts w:ascii="Arial" w:eastAsia="Times New Roman" w:hAnsi="Arial" w:cs="Arial"/>
          <w:color w:val="0076BA"/>
          <w:sz w:val="22"/>
          <w:szCs w:val="22"/>
          <w:lang w:val="en-US" w:eastAsia="nl-NL"/>
        </w:rPr>
        <w:t>https://www.theguardian.com/world/2011/apr/06/georgian-woman-cuts-web- access</w:t>
      </w:r>
      <w:r w:rsidRPr="002854ED">
        <w:rPr>
          <w:rFonts w:ascii="Arial" w:eastAsia="Times New Roman" w:hAnsi="Arial" w:cs="Arial"/>
          <w:color w:val="5E5E5E"/>
          <w:sz w:val="22"/>
          <w:szCs w:val="22"/>
          <w:lang w:val="en-US" w:eastAsia="nl-NL"/>
        </w:rPr>
        <w:t>.</w:t>
      </w:r>
    </w:p>
    <w:p w14:paraId="5A17F0A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7E468A6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 xml:space="preserve">In his essay </w:t>
      </w:r>
      <w:r w:rsidRPr="002854ED">
        <w:rPr>
          <w:rFonts w:ascii="Arial" w:eastAsia="Times New Roman" w:hAnsi="Arial" w:cs="Arial"/>
          <w:i/>
          <w:iCs/>
          <w:color w:val="000000"/>
          <w:lang w:val="en-US" w:eastAsia="nl-NL"/>
        </w:rPr>
        <w:t>Imagining the Internet: Explaining our Digital Transition</w:t>
      </w:r>
      <w:r w:rsidRPr="002854ED">
        <w:rPr>
          <w:rFonts w:ascii="Arial" w:eastAsia="Times New Roman" w:hAnsi="Arial" w:cs="Arial"/>
          <w:color w:val="000000"/>
          <w:lang w:val="en-US" w:eastAsia="nl-NL"/>
        </w:rPr>
        <w:t>, Brewster Kahle, founder of the Internet Archive, explores the different metaphors that we have collectively used throughout the years to try and understand the internet.</w:t>
      </w:r>
      <w:r w:rsidRPr="002854ED">
        <w:rPr>
          <w:rFonts w:ascii="Arial" w:eastAsia="Times New Roman" w:hAnsi="Arial" w:cs="Arial"/>
          <w:color w:val="000000"/>
          <w:sz w:val="16"/>
          <w:szCs w:val="16"/>
          <w:lang w:val="en-US" w:eastAsia="nl-NL"/>
        </w:rPr>
        <w:t xml:space="preserve">47 </w:t>
      </w:r>
      <w:r w:rsidRPr="002854ED">
        <w:rPr>
          <w:rFonts w:ascii="Arial" w:eastAsia="Times New Roman" w:hAnsi="Arial" w:cs="Arial"/>
          <w:color w:val="000000"/>
          <w:lang w:val="en-US" w:eastAsia="nl-NL"/>
        </w:rPr>
        <w:t>According to him, around 2010 the internet became more and more mobile, and more and more tied to our real identities. Around that time, cartoons depicting the internet shifted in tone: the surfers of the 90s became prisoners, bound to their oversized phones with heavy chains. As anonymity slowly disappeared, the optimism of the 90s evaporated.</w:t>
      </w:r>
    </w:p>
    <w:p w14:paraId="733838AD" w14:textId="0B54604B"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Today the virtual is not separate but augmented,</w:t>
      </w:r>
      <w:r w:rsidRPr="002854ED">
        <w:rPr>
          <w:rFonts w:ascii="Arial" w:eastAsia="Times New Roman" w:hAnsi="Arial" w:cs="Arial"/>
          <w:color w:val="000000"/>
          <w:sz w:val="16"/>
          <w:szCs w:val="16"/>
          <w:lang w:val="en-US" w:eastAsia="nl-NL"/>
        </w:rPr>
        <w:t xml:space="preserve">48 </w:t>
      </w:r>
      <w:r w:rsidRPr="002854ED">
        <w:rPr>
          <w:rFonts w:ascii="Arial" w:eastAsia="Times New Roman" w:hAnsi="Arial" w:cs="Arial"/>
          <w:color w:val="000000"/>
          <w:lang w:val="en-US" w:eastAsia="nl-NL"/>
        </w:rPr>
        <w:t>which is maybe why the image of the cloud, hovering above us, overlaid like another layer in Photoshop (or Gimp), continues to stick around (that and the relentless power of marketing). As the gap between the cloud and the real</w:t>
      </w:r>
      <w:ins w:id="58" w:author="Chloë Arkenbout" w:date="2022-03-15T17:35:00Z">
        <w:r w:rsidR="0031766A">
          <w:rPr>
            <w:rFonts w:ascii="Arial" w:eastAsia="Times New Roman" w:hAnsi="Arial" w:cs="Arial"/>
            <w:color w:val="000000"/>
            <w:lang w:val="en-US" w:eastAsia="nl-NL"/>
          </w:rPr>
          <w:t>-</w:t>
        </w:r>
      </w:ins>
      <w:del w:id="59" w:author="Chloë Arkenbout" w:date="2022-03-15T17:35:00Z">
        <w:r w:rsidRPr="002854ED" w:rsidDel="0031766A">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world collapses, we have to think differently about the issues and inequalities inherent to both, since we can no longer treat them as independent from one another. Consequently, inequalities in the virtual (where we are limited to the possibilities the interface affords us)</w:t>
      </w:r>
      <w:r w:rsidRPr="002854ED">
        <w:rPr>
          <w:rFonts w:ascii="Arial" w:eastAsia="Times New Roman" w:hAnsi="Arial" w:cs="Arial"/>
          <w:color w:val="000000"/>
          <w:sz w:val="16"/>
          <w:szCs w:val="16"/>
          <w:lang w:val="en-US" w:eastAsia="nl-NL"/>
        </w:rPr>
        <w:t xml:space="preserve">49 </w:t>
      </w:r>
      <w:r w:rsidRPr="002854ED">
        <w:rPr>
          <w:rFonts w:ascii="Arial" w:eastAsia="Times New Roman" w:hAnsi="Arial" w:cs="Arial"/>
          <w:color w:val="000000"/>
          <w:lang w:val="en-US" w:eastAsia="nl-NL"/>
        </w:rPr>
        <w:t>cannot be solved from within it, just as code running in a sandbox cannot affect the system outside of it.</w:t>
      </w:r>
    </w:p>
    <w:p w14:paraId="4EE34BF1" w14:textId="365958F4"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lastRenderedPageBreak/>
        <w:t xml:space="preserve">If Cyberspace was the indefinite space between the nodes, that magical place that existed between your computer and mine, then a digital back-to-the-land movement has to focus precisely on these nodes and their physical connections, the underlying infrastructure, which is overwhelmingly </w:t>
      </w:r>
      <w:r w:rsidRPr="002854ED">
        <w:rPr>
          <w:rFonts w:ascii="Arial" w:eastAsia="Times New Roman" w:hAnsi="Arial" w:cs="Arial"/>
          <w:i/>
          <w:iCs/>
          <w:color w:val="000000"/>
          <w:lang w:val="en-US" w:eastAsia="nl-NL"/>
        </w:rPr>
        <w:t>grounded</w:t>
      </w:r>
      <w:r w:rsidRPr="002854ED">
        <w:rPr>
          <w:rFonts w:ascii="Arial" w:eastAsia="Times New Roman" w:hAnsi="Arial" w:cs="Arial"/>
          <w:color w:val="000000"/>
          <w:lang w:val="en-US" w:eastAsia="nl-NL"/>
        </w:rPr>
        <w:t xml:space="preserve">, even if sometimes submerged in water. </w:t>
      </w:r>
      <w:commentRangeStart w:id="60"/>
      <w:r w:rsidRPr="002854ED">
        <w:rPr>
          <w:rFonts w:ascii="Arial" w:eastAsia="Times New Roman" w:hAnsi="Arial" w:cs="Arial"/>
          <w:color w:val="000000"/>
          <w:lang w:val="en-US" w:eastAsia="nl-NL"/>
        </w:rPr>
        <w:t>We don't need spatial metaphors, because we are dealing with real, physical space.</w:t>
      </w:r>
      <w:r w:rsidRPr="002854ED">
        <w:rPr>
          <w:rFonts w:ascii="Arial" w:eastAsia="Times New Roman" w:hAnsi="Arial" w:cs="Arial"/>
          <w:color w:val="000000"/>
          <w:sz w:val="16"/>
          <w:szCs w:val="16"/>
          <w:lang w:val="en-US" w:eastAsia="nl-NL"/>
        </w:rPr>
        <w:t xml:space="preserve">50 </w:t>
      </w:r>
      <w:r w:rsidRPr="002854ED">
        <w:rPr>
          <w:rFonts w:ascii="Arial" w:eastAsia="Times New Roman" w:hAnsi="Arial" w:cs="Arial"/>
          <w:color w:val="000000"/>
          <w:lang w:val="en-US" w:eastAsia="nl-NL"/>
        </w:rPr>
        <w:t>Luckily for us, we have much more experience in negotiating physical space than virtual space.</w:t>
      </w:r>
      <w:commentRangeEnd w:id="60"/>
      <w:r w:rsidR="0031766A">
        <w:rPr>
          <w:rStyle w:val="Verwijzingopmerking"/>
        </w:rPr>
        <w:commentReference w:id="60"/>
      </w:r>
    </w:p>
    <w:p w14:paraId="1CB6654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00E5499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47 </w:t>
      </w:r>
      <w:r w:rsidRPr="002854ED">
        <w:rPr>
          <w:rFonts w:ascii="Arial" w:eastAsia="Times New Roman" w:hAnsi="Arial" w:cs="Arial"/>
          <w:color w:val="5E5E5E"/>
          <w:sz w:val="22"/>
          <w:szCs w:val="22"/>
          <w:lang w:val="en-US" w:eastAsia="nl-NL"/>
        </w:rPr>
        <w:t xml:space="preserve">Brewster Kahle, “Imagining the Internet: Explaining Our Digital Transition,” Are.na, July 26, 2018, </w:t>
      </w:r>
      <w:r w:rsidRPr="002854ED">
        <w:rPr>
          <w:rFonts w:ascii="Arial" w:eastAsia="Times New Roman" w:hAnsi="Arial" w:cs="Arial"/>
          <w:color w:val="0076BA"/>
          <w:sz w:val="22"/>
          <w:szCs w:val="22"/>
          <w:lang w:val="en-US" w:eastAsia="nl-NL"/>
        </w:rPr>
        <w:t>https://www.are.na/blog/reimagining-the-internet</w:t>
      </w:r>
      <w:r w:rsidRPr="002854ED">
        <w:rPr>
          <w:rFonts w:ascii="Arial" w:eastAsia="Times New Roman" w:hAnsi="Arial" w:cs="Arial"/>
          <w:color w:val="5E5E5E"/>
          <w:sz w:val="22"/>
          <w:szCs w:val="22"/>
          <w:lang w:val="en-US" w:eastAsia="nl-NL"/>
        </w:rPr>
        <w:t>.</w:t>
      </w:r>
    </w:p>
    <w:p w14:paraId="77444AE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48 </w:t>
      </w:r>
      <w:r w:rsidRPr="002854ED">
        <w:rPr>
          <w:rFonts w:ascii="Arial" w:eastAsia="Times New Roman" w:hAnsi="Arial" w:cs="Arial"/>
          <w:color w:val="5E5E5E"/>
          <w:sz w:val="22"/>
          <w:szCs w:val="22"/>
          <w:lang w:val="en-US" w:eastAsia="nl-NL"/>
        </w:rPr>
        <w:t xml:space="preserve">The artist and design theorist Silvio </w:t>
      </w:r>
      <w:proofErr w:type="spellStart"/>
      <w:r w:rsidRPr="002854ED">
        <w:rPr>
          <w:rFonts w:ascii="Arial" w:eastAsia="Times New Roman" w:hAnsi="Arial" w:cs="Arial"/>
          <w:color w:val="5E5E5E"/>
          <w:sz w:val="22"/>
          <w:szCs w:val="22"/>
          <w:lang w:val="en-US" w:eastAsia="nl-NL"/>
        </w:rPr>
        <w:t>Lorusso</w:t>
      </w:r>
      <w:proofErr w:type="spellEnd"/>
      <w:r w:rsidRPr="002854ED">
        <w:rPr>
          <w:rFonts w:ascii="Arial" w:eastAsia="Times New Roman" w:hAnsi="Arial" w:cs="Arial"/>
          <w:color w:val="5E5E5E"/>
          <w:sz w:val="22"/>
          <w:szCs w:val="22"/>
          <w:lang w:val="en-US" w:eastAsia="nl-NL"/>
        </w:rPr>
        <w:t xml:space="preserve"> </w:t>
      </w:r>
      <w:proofErr w:type="gramStart"/>
      <w:r w:rsidRPr="002854ED">
        <w:rPr>
          <w:rFonts w:ascii="Arial" w:eastAsia="Times New Roman" w:hAnsi="Arial" w:cs="Arial"/>
          <w:color w:val="5E5E5E"/>
          <w:sz w:val="22"/>
          <w:szCs w:val="22"/>
          <w:lang w:val="en-US" w:eastAsia="nl-NL"/>
        </w:rPr>
        <w:t>argues</w:t>
      </w:r>
      <w:proofErr w:type="gramEnd"/>
      <w:r w:rsidRPr="002854ED">
        <w:rPr>
          <w:rFonts w:ascii="Arial" w:eastAsia="Times New Roman" w:hAnsi="Arial" w:cs="Arial"/>
          <w:color w:val="5E5E5E"/>
          <w:sz w:val="22"/>
          <w:szCs w:val="22"/>
          <w:lang w:val="en-US" w:eastAsia="nl-NL"/>
        </w:rPr>
        <w:t xml:space="preserve"> something similar in his text </w:t>
      </w:r>
      <w:r w:rsidRPr="002854ED">
        <w:rPr>
          <w:rFonts w:ascii="Arial" w:eastAsia="Times New Roman" w:hAnsi="Arial" w:cs="Arial"/>
          <w:i/>
          <w:iCs/>
          <w:color w:val="5E5E5E"/>
          <w:sz w:val="22"/>
          <w:szCs w:val="22"/>
          <w:lang w:val="en-US" w:eastAsia="nl-NL"/>
        </w:rPr>
        <w:t>The User Condition: Computer Agency and Behavior</w:t>
      </w:r>
      <w:r w:rsidRPr="002854ED">
        <w:rPr>
          <w:rFonts w:ascii="Arial" w:eastAsia="Times New Roman" w:hAnsi="Arial" w:cs="Arial"/>
          <w:color w:val="5E5E5E"/>
          <w:sz w:val="22"/>
          <w:szCs w:val="22"/>
          <w:lang w:val="en-US" w:eastAsia="nl-NL"/>
        </w:rPr>
        <w:t xml:space="preserve">, where he quotes art critic and essayist Joanne McNeil: "As smartphones blurred organizational boundaries of online and offline worlds, spatial metaphors lost favor. How could we talk about the internet as a place when we’re checking it on the go, with mobile hardware offering turn-by-turn directions from a car cup holder or stuffed in a jacket pocket?". Silvio </w:t>
      </w:r>
      <w:proofErr w:type="spellStart"/>
      <w:r w:rsidRPr="002854ED">
        <w:rPr>
          <w:rFonts w:ascii="Arial" w:eastAsia="Times New Roman" w:hAnsi="Arial" w:cs="Arial"/>
          <w:color w:val="5E5E5E"/>
          <w:sz w:val="22"/>
          <w:szCs w:val="22"/>
          <w:lang w:val="en-US" w:eastAsia="nl-NL"/>
        </w:rPr>
        <w:t>Lorusso</w:t>
      </w:r>
      <w:proofErr w:type="spellEnd"/>
      <w:r w:rsidRPr="002854ED">
        <w:rPr>
          <w:rFonts w:ascii="Arial" w:eastAsia="Times New Roman" w:hAnsi="Arial" w:cs="Arial"/>
          <w:color w:val="5E5E5E"/>
          <w:sz w:val="22"/>
          <w:szCs w:val="22"/>
          <w:lang w:val="en-US" w:eastAsia="nl-NL"/>
        </w:rPr>
        <w:t xml:space="preserve">, “The User Condition,” </w:t>
      </w:r>
      <w:proofErr w:type="spellStart"/>
      <w:proofErr w:type="gramStart"/>
      <w:r w:rsidRPr="002854ED">
        <w:rPr>
          <w:rFonts w:ascii="Arial" w:eastAsia="Times New Roman" w:hAnsi="Arial" w:cs="Arial"/>
          <w:color w:val="5E5E5E"/>
          <w:sz w:val="22"/>
          <w:szCs w:val="22"/>
          <w:lang w:val="en-US" w:eastAsia="nl-NL"/>
        </w:rPr>
        <w:t>theusercondition.computer</w:t>
      </w:r>
      <w:proofErr w:type="spellEnd"/>
      <w:proofErr w:type="gramEnd"/>
      <w:r w:rsidRPr="002854ED">
        <w:rPr>
          <w:rFonts w:ascii="Arial" w:eastAsia="Times New Roman" w:hAnsi="Arial" w:cs="Arial"/>
          <w:color w:val="5E5E5E"/>
          <w:sz w:val="22"/>
          <w:szCs w:val="22"/>
          <w:lang w:val="en-US" w:eastAsia="nl-NL"/>
        </w:rPr>
        <w:t xml:space="preserve">, February 12, 2021, </w:t>
      </w:r>
      <w:r w:rsidRPr="002854ED">
        <w:rPr>
          <w:rFonts w:ascii="Arial" w:eastAsia="Times New Roman" w:hAnsi="Arial" w:cs="Arial"/>
          <w:color w:val="0076BA"/>
          <w:sz w:val="22"/>
          <w:szCs w:val="22"/>
          <w:lang w:val="en-US" w:eastAsia="nl-NL"/>
        </w:rPr>
        <w:t>https://theusercondition.computer/</w:t>
      </w:r>
      <w:r w:rsidRPr="002854ED">
        <w:rPr>
          <w:rFonts w:ascii="Arial" w:eastAsia="Times New Roman" w:hAnsi="Arial" w:cs="Arial"/>
          <w:color w:val="5E5E5E"/>
          <w:sz w:val="22"/>
          <w:szCs w:val="22"/>
          <w:lang w:val="en-US" w:eastAsia="nl-NL"/>
        </w:rPr>
        <w:t>.</w:t>
      </w:r>
    </w:p>
    <w:p w14:paraId="11F9F96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49 </w:t>
      </w:r>
      <w:r w:rsidRPr="002854ED">
        <w:rPr>
          <w:rFonts w:ascii="Arial" w:eastAsia="Times New Roman" w:hAnsi="Arial" w:cs="Arial"/>
          <w:color w:val="5E5E5E"/>
          <w:sz w:val="22"/>
          <w:szCs w:val="22"/>
          <w:lang w:val="en-US" w:eastAsia="nl-NL"/>
        </w:rPr>
        <w:t>We cannot, for example, just log into our social media account, and delete some of the data they have collected from us (or in many cases even delete our account)—they didn't make the buttons for that.</w:t>
      </w:r>
    </w:p>
    <w:p w14:paraId="3DE1AB1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50 </w:t>
      </w:r>
      <w:r w:rsidRPr="002854ED">
        <w:rPr>
          <w:rFonts w:ascii="Arial" w:eastAsia="Times New Roman" w:hAnsi="Arial" w:cs="Arial"/>
          <w:color w:val="5E5E5E"/>
          <w:sz w:val="22"/>
          <w:szCs w:val="22"/>
          <w:lang w:val="en-US" w:eastAsia="nl-NL"/>
        </w:rPr>
        <w:t xml:space="preserve">To an extent, of course. The immateriality of data (not infrastructure) affords the virtual the capacity for redundancy. To use the famous </w:t>
      </w:r>
      <w:r w:rsidRPr="002854ED">
        <w:rPr>
          <w:rFonts w:ascii="Arial" w:eastAsia="Times New Roman" w:hAnsi="Arial" w:cs="Arial"/>
          <w:i/>
          <w:iCs/>
          <w:color w:val="5E5E5E"/>
          <w:sz w:val="22"/>
          <w:szCs w:val="22"/>
          <w:lang w:val="en-US" w:eastAsia="nl-NL"/>
        </w:rPr>
        <w:t xml:space="preserve">piracy </w:t>
      </w:r>
      <w:r w:rsidRPr="002854ED">
        <w:rPr>
          <w:rFonts w:ascii="Arial" w:eastAsia="Times New Roman" w:hAnsi="Arial" w:cs="Arial"/>
          <w:color w:val="5E5E5E"/>
          <w:sz w:val="22"/>
          <w:szCs w:val="22"/>
          <w:lang w:val="en-US" w:eastAsia="nl-NL"/>
        </w:rPr>
        <w:t>example, I can copy a movie and the original file remains untouched, which is, as of the time of writing, still not possible with a car.</w:t>
      </w:r>
    </w:p>
    <w:p w14:paraId="156CDCC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044F4EF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fig 4.1: A group of people negotiating physical space. The occupation of Hotel </w:t>
      </w:r>
      <w:proofErr w:type="spellStart"/>
      <w:r w:rsidRPr="002854ED">
        <w:rPr>
          <w:rFonts w:ascii="Arial" w:eastAsia="Times New Roman" w:hAnsi="Arial" w:cs="Arial"/>
          <w:color w:val="5E5E5E"/>
          <w:lang w:val="en-US" w:eastAsia="nl-NL"/>
        </w:rPr>
        <w:t>Mokum</w:t>
      </w:r>
      <w:proofErr w:type="spellEnd"/>
      <w:r w:rsidRPr="002854ED">
        <w:rPr>
          <w:rFonts w:ascii="Arial" w:eastAsia="Times New Roman" w:hAnsi="Arial" w:cs="Arial"/>
          <w:color w:val="5E5E5E"/>
          <w:lang w:val="en-US" w:eastAsia="nl-NL"/>
        </w:rPr>
        <w:t xml:space="preserve">, photo by Sammy </w:t>
      </w:r>
      <w:proofErr w:type="spellStart"/>
      <w:r w:rsidRPr="002854ED">
        <w:rPr>
          <w:rFonts w:ascii="Arial" w:eastAsia="Times New Roman" w:hAnsi="Arial" w:cs="Arial"/>
          <w:color w:val="5E5E5E"/>
          <w:lang w:val="en-US" w:eastAsia="nl-NL"/>
        </w:rPr>
        <w:t>Iason</w:t>
      </w:r>
      <w:proofErr w:type="spellEnd"/>
      <w:r w:rsidRPr="002854ED">
        <w:rPr>
          <w:rFonts w:ascii="Arial" w:eastAsia="Times New Roman" w:hAnsi="Arial" w:cs="Arial"/>
          <w:color w:val="5E5E5E"/>
          <w:lang w:val="en-US" w:eastAsia="nl-NL"/>
        </w:rPr>
        <w:t>, 2021.</w:t>
      </w:r>
    </w:p>
    <w:p w14:paraId="1BAAA80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MS Gothic" w:eastAsia="MS Gothic" w:hAnsi="MS Gothic" w:cs="MS Gothic"/>
          <w:color w:val="000000"/>
          <w:lang w:val="en-US" w:eastAsia="nl-NL"/>
        </w:rPr>
        <w:t> </w:t>
      </w:r>
    </w:p>
    <w:p w14:paraId="7CFE154C" w14:textId="060815FA" w:rsidR="002854ED" w:rsidRDefault="002854ED" w:rsidP="002854ED">
      <w:pPr>
        <w:shd w:val="clear" w:color="auto" w:fill="FFFFFF"/>
        <w:rPr>
          <w:ins w:id="61" w:author="Chloë Arkenbout" w:date="2022-03-15T17:36:00Z"/>
          <w:rFonts w:ascii="Arial" w:eastAsia="Times New Roman" w:hAnsi="Arial" w:cs="Arial"/>
          <w:b/>
          <w:bCs/>
          <w:color w:val="000000"/>
          <w:sz w:val="36"/>
          <w:szCs w:val="36"/>
          <w:lang w:val="en-US" w:eastAsia="nl-NL"/>
        </w:rPr>
      </w:pPr>
      <w:r w:rsidRPr="002854ED">
        <w:rPr>
          <w:rFonts w:ascii="Arial" w:eastAsia="Times New Roman" w:hAnsi="Arial" w:cs="Arial"/>
          <w:b/>
          <w:bCs/>
          <w:color w:val="000000"/>
          <w:sz w:val="36"/>
          <w:szCs w:val="36"/>
          <w:lang w:val="en-US" w:eastAsia="nl-NL"/>
        </w:rPr>
        <w:t>5 Occupying the Land</w:t>
      </w:r>
    </w:p>
    <w:p w14:paraId="7F3FDC60" w14:textId="77777777" w:rsidR="00396F71" w:rsidRPr="002854ED" w:rsidRDefault="00396F71" w:rsidP="002854ED">
      <w:pPr>
        <w:shd w:val="clear" w:color="auto" w:fill="FFFFFF"/>
        <w:rPr>
          <w:rFonts w:ascii="Times New Roman" w:eastAsia="Times New Roman" w:hAnsi="Times New Roman" w:cs="Times New Roman"/>
          <w:color w:val="000000"/>
          <w:lang w:val="en-US" w:eastAsia="nl-NL"/>
        </w:rPr>
      </w:pPr>
    </w:p>
    <w:p w14:paraId="3A83FA3F" w14:textId="77777777" w:rsidR="002854ED" w:rsidRPr="002854ED" w:rsidRDefault="002854ED" w:rsidP="002854ED">
      <w:pPr>
        <w:shd w:val="clear" w:color="auto" w:fill="D5D5D5"/>
        <w:rPr>
          <w:rFonts w:ascii="Times New Roman" w:eastAsia="Times New Roman" w:hAnsi="Times New Roman" w:cs="Times New Roman"/>
          <w:color w:val="000000"/>
          <w:lang w:val="en-US" w:eastAsia="nl-NL"/>
        </w:rPr>
      </w:pPr>
      <w:commentRangeStart w:id="62"/>
      <w:r w:rsidRPr="002854ED">
        <w:rPr>
          <w:rFonts w:ascii="Arial" w:eastAsia="Times New Roman" w:hAnsi="Arial" w:cs="Arial"/>
          <w:color w:val="5E5E5E"/>
          <w:sz w:val="18"/>
          <w:szCs w:val="18"/>
          <w:lang w:val="en-US" w:eastAsia="nl-NL"/>
        </w:rPr>
        <w:t>graph TD;</w:t>
      </w:r>
    </w:p>
    <w:p w14:paraId="7424239E" w14:textId="77777777" w:rsidR="002854ED" w:rsidRPr="002854ED" w:rsidRDefault="002854ED" w:rsidP="002854ED">
      <w:pPr>
        <w:rPr>
          <w:rFonts w:ascii="Times New Roman" w:eastAsia="Times New Roman" w:hAnsi="Times New Roman" w:cs="Times New Roman"/>
          <w:color w:val="000000"/>
          <w:lang w:val="en-US" w:eastAsia="nl-NL"/>
        </w:rPr>
      </w:pPr>
      <w:proofErr w:type="gramStart"/>
      <w:r w:rsidRPr="002854ED">
        <w:rPr>
          <w:rFonts w:ascii="Arial" w:eastAsia="Times New Roman" w:hAnsi="Arial" w:cs="Arial"/>
          <w:color w:val="5E5E5E"/>
          <w:sz w:val="18"/>
          <w:szCs w:val="18"/>
          <w:lang w:val="en-US" w:eastAsia="nl-NL"/>
        </w:rPr>
        <w:t>A[</w:t>
      </w:r>
      <w:proofErr w:type="gramEnd"/>
      <w:r w:rsidRPr="002854ED">
        <w:rPr>
          <w:rFonts w:ascii="Arial" w:eastAsia="Times New Roman" w:hAnsi="Arial" w:cs="Arial"/>
          <w:color w:val="5E5E5E"/>
          <w:sz w:val="18"/>
          <w:szCs w:val="18"/>
          <w:lang w:val="en-US" w:eastAsia="nl-NL"/>
        </w:rPr>
        <w:t>/no place to be\];</w:t>
      </w:r>
    </w:p>
    <w:p w14:paraId="29775159" w14:textId="77777777" w:rsidR="002854ED" w:rsidRPr="002854ED" w:rsidRDefault="002854ED" w:rsidP="002854ED">
      <w:pPr>
        <w:rPr>
          <w:rFonts w:ascii="Times New Roman" w:eastAsia="Times New Roman" w:hAnsi="Times New Roman" w:cs="Times New Roman"/>
          <w:color w:val="000000"/>
          <w:lang w:val="en-US" w:eastAsia="nl-NL"/>
        </w:rPr>
      </w:pPr>
      <w:r w:rsidRPr="002854ED">
        <w:rPr>
          <w:rFonts w:ascii="Arial" w:eastAsia="Times New Roman" w:hAnsi="Arial" w:cs="Arial"/>
          <w:color w:val="5E5E5E"/>
          <w:sz w:val="18"/>
          <w:szCs w:val="18"/>
          <w:lang w:val="en-US" w:eastAsia="nl-NL"/>
        </w:rPr>
        <w:t>B[(squat)];</w:t>
      </w:r>
    </w:p>
    <w:p w14:paraId="61787B01" w14:textId="77777777" w:rsidR="002854ED" w:rsidRPr="002854ED" w:rsidRDefault="002854ED" w:rsidP="002854ED">
      <w:pPr>
        <w:rPr>
          <w:rFonts w:ascii="Times New Roman" w:eastAsia="Times New Roman" w:hAnsi="Times New Roman" w:cs="Times New Roman"/>
          <w:color w:val="000000"/>
          <w:lang w:val="en-US" w:eastAsia="nl-NL"/>
        </w:rPr>
      </w:pPr>
      <w:proofErr w:type="gramStart"/>
      <w:r w:rsidRPr="002854ED">
        <w:rPr>
          <w:rFonts w:ascii="Arial" w:eastAsia="Times New Roman" w:hAnsi="Arial" w:cs="Arial"/>
          <w:color w:val="5E5E5E"/>
          <w:sz w:val="18"/>
          <w:szCs w:val="18"/>
          <w:lang w:val="en-US" w:eastAsia="nl-NL"/>
        </w:rPr>
        <w:t>C[</w:t>
      </w:r>
      <w:proofErr w:type="gramEnd"/>
      <w:r w:rsidRPr="002854ED">
        <w:rPr>
          <w:rFonts w:ascii="Arial" w:eastAsia="Times New Roman" w:hAnsi="Arial" w:cs="Arial"/>
          <w:color w:val="5E5E5E"/>
          <w:sz w:val="18"/>
          <w:szCs w:val="18"/>
          <w:lang w:val="en-US" w:eastAsia="nl-NL"/>
        </w:rPr>
        <w:t>\no longer a squat/];</w:t>
      </w:r>
    </w:p>
    <w:p w14:paraId="6613ADA0" w14:textId="77777777" w:rsidR="002854ED" w:rsidRPr="002854ED" w:rsidRDefault="002854ED" w:rsidP="002854ED">
      <w:pPr>
        <w:shd w:val="clear" w:color="auto" w:fill="D5D5D5"/>
        <w:rPr>
          <w:rFonts w:ascii="Times New Roman" w:eastAsia="Times New Roman" w:hAnsi="Times New Roman" w:cs="Times New Roman"/>
          <w:color w:val="000000"/>
          <w:lang w:val="en-US" w:eastAsia="nl-NL"/>
        </w:rPr>
      </w:pPr>
      <w:r w:rsidRPr="002854ED">
        <w:rPr>
          <w:rFonts w:ascii="Times New Roman" w:eastAsia="Times New Roman" w:hAnsi="Times New Roman" w:cs="Times New Roman"/>
          <w:color w:val="000000"/>
          <w:lang w:val="en-US" w:eastAsia="nl-NL"/>
        </w:rPr>
        <w:t> </w:t>
      </w:r>
    </w:p>
    <w:p w14:paraId="1BF8D248" w14:textId="77777777" w:rsidR="002854ED" w:rsidRPr="002854ED" w:rsidRDefault="002854ED" w:rsidP="002854ED">
      <w:pPr>
        <w:shd w:val="clear" w:color="auto" w:fill="D5D5D5"/>
        <w:rPr>
          <w:rFonts w:ascii="Times New Roman" w:eastAsia="Times New Roman" w:hAnsi="Times New Roman" w:cs="Times New Roman"/>
          <w:color w:val="000000"/>
          <w:lang w:val="en-US" w:eastAsia="nl-NL"/>
        </w:rPr>
      </w:pPr>
      <w:r w:rsidRPr="002854ED">
        <w:rPr>
          <w:rFonts w:ascii="Arial" w:eastAsia="Times New Roman" w:hAnsi="Arial" w:cs="Arial"/>
          <w:color w:val="5E5E5E"/>
          <w:sz w:val="18"/>
          <w:szCs w:val="18"/>
          <w:lang w:val="en-US" w:eastAsia="nl-NL"/>
        </w:rPr>
        <w:t>A-- squatting --&gt;B; B-- eviction --&gt;A; B-- legalization —&gt;C;</w:t>
      </w:r>
      <w:commentRangeEnd w:id="62"/>
      <w:r w:rsidR="00396F71">
        <w:rPr>
          <w:rStyle w:val="Verwijzingopmerking"/>
        </w:rPr>
        <w:commentReference w:id="62"/>
      </w:r>
    </w:p>
    <w:p w14:paraId="33A7D10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fig. 5.1 In the words of singer Nelly Furtado, </w:t>
      </w:r>
      <w:proofErr w:type="gramStart"/>
      <w:r w:rsidRPr="002854ED">
        <w:rPr>
          <w:rFonts w:ascii="Arial" w:eastAsia="Times New Roman" w:hAnsi="Arial" w:cs="Arial"/>
          <w:i/>
          <w:iCs/>
          <w:color w:val="5E5E5E"/>
          <w:lang w:val="en-US" w:eastAsia="nl-NL"/>
        </w:rPr>
        <w:t>All</w:t>
      </w:r>
      <w:proofErr w:type="gramEnd"/>
      <w:r w:rsidRPr="002854ED">
        <w:rPr>
          <w:rFonts w:ascii="Arial" w:eastAsia="Times New Roman" w:hAnsi="Arial" w:cs="Arial"/>
          <w:i/>
          <w:iCs/>
          <w:color w:val="5E5E5E"/>
          <w:lang w:val="en-US" w:eastAsia="nl-NL"/>
        </w:rPr>
        <w:t xml:space="preserve"> good things come to an end. </w:t>
      </w:r>
      <w:r w:rsidRPr="002854ED">
        <w:rPr>
          <w:rFonts w:ascii="Arial" w:eastAsia="Times New Roman" w:hAnsi="Arial" w:cs="Arial"/>
          <w:color w:val="5E5E5E"/>
          <w:lang w:val="en-US" w:eastAsia="nl-NL"/>
        </w:rPr>
        <w:t xml:space="preserve">Thank you to Ada </w:t>
      </w:r>
      <w:proofErr w:type="spellStart"/>
      <w:r w:rsidRPr="002854ED">
        <w:rPr>
          <w:rFonts w:ascii="Arial" w:eastAsia="Times New Roman" w:hAnsi="Arial" w:cs="Arial"/>
          <w:color w:val="5E5E5E"/>
          <w:lang w:val="en-US" w:eastAsia="nl-NL"/>
        </w:rPr>
        <w:t>Reinthal</w:t>
      </w:r>
      <w:proofErr w:type="spellEnd"/>
      <w:r w:rsidRPr="002854ED">
        <w:rPr>
          <w:rFonts w:ascii="Arial" w:eastAsia="Times New Roman" w:hAnsi="Arial" w:cs="Arial"/>
          <w:color w:val="5E5E5E"/>
          <w:lang w:val="en-US" w:eastAsia="nl-NL"/>
        </w:rPr>
        <w:t xml:space="preserve"> for the initial diagram. Written in mermaid.js.</w:t>
      </w:r>
    </w:p>
    <w:p w14:paraId="386C96C4" w14:textId="77777777" w:rsidR="00396F71" w:rsidRDefault="00396F71" w:rsidP="002854ED">
      <w:pPr>
        <w:shd w:val="clear" w:color="auto" w:fill="FFFFFF"/>
        <w:rPr>
          <w:ins w:id="63" w:author="Chloë Arkenbout" w:date="2022-03-15T17:36:00Z"/>
          <w:rFonts w:ascii="Arial" w:eastAsia="Times New Roman" w:hAnsi="Arial" w:cs="Arial"/>
          <w:color w:val="000000"/>
          <w:lang w:val="en-US" w:eastAsia="nl-NL"/>
        </w:rPr>
      </w:pPr>
    </w:p>
    <w:p w14:paraId="4809B35C" w14:textId="1A182FA3" w:rsidR="002854ED" w:rsidRPr="002854ED" w:rsidDel="008A4DEC" w:rsidRDefault="002854ED" w:rsidP="002854ED">
      <w:pPr>
        <w:shd w:val="clear" w:color="auto" w:fill="FFFFFF"/>
        <w:rPr>
          <w:del w:id="64" w:author="Chloë Arkenbout" w:date="2022-03-15T17:37:00Z"/>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Squatting is the act of occupying an unoccupied space without owning it or having permission to use it. It occurs around the world and is mostly connected to poverty and homelessness, where people without alternatives build settlements on unoccupied land, which over time often develop into shanty towns and slums. In 2003, the United</w:t>
      </w:r>
      <w:ins w:id="65" w:author="Chloë Arkenbout" w:date="2022-03-15T17:37:00Z">
        <w:r w:rsidR="008A4DEC">
          <w:rPr>
            <w:rFonts w:ascii="Arial" w:eastAsia="Times New Roman" w:hAnsi="Arial" w:cs="Arial"/>
            <w:color w:val="000000"/>
            <w:lang w:val="en-US" w:eastAsia="nl-NL"/>
          </w:rPr>
          <w:t xml:space="preserve"> </w:t>
        </w:r>
      </w:ins>
    </w:p>
    <w:p w14:paraId="7A673AC3" w14:textId="77777777" w:rsidR="00C21CD3" w:rsidDel="008A4DEC" w:rsidRDefault="00C21CD3" w:rsidP="002854ED">
      <w:pPr>
        <w:shd w:val="clear" w:color="auto" w:fill="FFFFFF"/>
        <w:rPr>
          <w:del w:id="66" w:author="Chloë Arkenbout" w:date="2022-03-15T17:37:00Z"/>
          <w:rFonts w:ascii="Arial" w:eastAsia="Times New Roman" w:hAnsi="Arial" w:cs="Arial"/>
          <w:color w:val="000000"/>
          <w:lang w:val="en-US" w:eastAsia="nl-NL"/>
        </w:rPr>
      </w:pPr>
    </w:p>
    <w:p w14:paraId="2B33DB1D" w14:textId="2CE83F02" w:rsidR="002854ED" w:rsidRDefault="002854ED" w:rsidP="002854ED">
      <w:pPr>
        <w:shd w:val="clear" w:color="auto" w:fill="FFFFFF"/>
        <w:rPr>
          <w:ins w:id="67" w:author="Chloë Arkenbout" w:date="2022-03-15T17:37:00Z"/>
          <w:rFonts w:ascii="Arial" w:eastAsia="Times New Roman" w:hAnsi="Arial" w:cs="Arial"/>
          <w:color w:val="000000"/>
          <w:lang w:val="en-US" w:eastAsia="nl-NL"/>
        </w:rPr>
      </w:pPr>
      <w:r w:rsidRPr="002854ED">
        <w:rPr>
          <w:rFonts w:ascii="Arial" w:eastAsia="Times New Roman" w:hAnsi="Arial" w:cs="Arial"/>
          <w:color w:val="000000"/>
          <w:lang w:val="en-US" w:eastAsia="nl-NL"/>
        </w:rPr>
        <w:t>Nations estimated that globally more than 1 billion people were living in squats and slums, projecting this number to increase up to 1.5 billion by 2020.</w:t>
      </w:r>
      <w:r w:rsidRPr="002854ED">
        <w:rPr>
          <w:rFonts w:ascii="Arial" w:eastAsia="Times New Roman" w:hAnsi="Arial" w:cs="Arial"/>
          <w:color w:val="000000"/>
          <w:sz w:val="16"/>
          <w:szCs w:val="16"/>
          <w:lang w:val="en-US" w:eastAsia="nl-NL"/>
        </w:rPr>
        <w:t xml:space="preserve">51 </w:t>
      </w:r>
      <w:r w:rsidRPr="002854ED">
        <w:rPr>
          <w:rFonts w:ascii="Arial" w:eastAsia="Times New Roman" w:hAnsi="Arial" w:cs="Arial"/>
          <w:color w:val="000000"/>
          <w:lang w:val="en-US" w:eastAsia="nl-NL"/>
        </w:rPr>
        <w:t>For most of these people, squatting is a tactic to survive.</w:t>
      </w:r>
    </w:p>
    <w:p w14:paraId="64C5EB71" w14:textId="77777777" w:rsidR="008A4DEC" w:rsidRPr="002854ED" w:rsidRDefault="008A4DEC" w:rsidP="002854ED">
      <w:pPr>
        <w:shd w:val="clear" w:color="auto" w:fill="FFFFFF"/>
        <w:rPr>
          <w:rFonts w:ascii="Times New Roman" w:eastAsia="Times New Roman" w:hAnsi="Times New Roman" w:cs="Times New Roman"/>
          <w:color w:val="000000"/>
          <w:lang w:val="en-US" w:eastAsia="nl-NL"/>
        </w:rPr>
      </w:pPr>
    </w:p>
    <w:p w14:paraId="7F69A114" w14:textId="77FED4AC" w:rsidR="002854ED" w:rsidRDefault="002854ED" w:rsidP="002854ED">
      <w:pPr>
        <w:shd w:val="clear" w:color="auto" w:fill="FFFFFF"/>
        <w:rPr>
          <w:ins w:id="68" w:author="Chloë Arkenbout" w:date="2022-03-15T17:38:00Z"/>
          <w:rFonts w:ascii="Arial" w:eastAsia="Times New Roman" w:hAnsi="Arial" w:cs="Arial"/>
          <w:color w:val="000000"/>
          <w:lang w:val="en-US" w:eastAsia="nl-NL"/>
        </w:rPr>
      </w:pPr>
      <w:r w:rsidRPr="002854ED">
        <w:rPr>
          <w:rFonts w:ascii="Arial" w:eastAsia="Times New Roman" w:hAnsi="Arial" w:cs="Arial"/>
          <w:color w:val="000000"/>
          <w:lang w:val="en-US" w:eastAsia="nl-NL"/>
        </w:rPr>
        <w:t>In the Global North the term usually means something different. Here, squatting is mostly residential, meaning that it involves the occupation of vacant buildings in the city. While it's a response to the various inequalities in housing here, and as a tactic still presents the only alternative to homelessness for many (</w:t>
      </w:r>
      <w:del w:id="69" w:author="Chloë Arkenbout" w:date="2022-03-15T17:38:00Z">
        <w:r w:rsidRPr="002854ED" w:rsidDel="008A4DEC">
          <w:rPr>
            <w:rFonts w:ascii="Arial" w:eastAsia="Times New Roman" w:hAnsi="Arial" w:cs="Arial"/>
            <w:color w:val="000000"/>
            <w:lang w:val="en-US" w:eastAsia="nl-NL"/>
          </w:rPr>
          <w:delText xml:space="preserve">for example: </w:delText>
        </w:r>
      </w:del>
      <w:r w:rsidRPr="002854ED">
        <w:rPr>
          <w:rFonts w:ascii="Arial" w:eastAsia="Times New Roman" w:hAnsi="Arial" w:cs="Arial"/>
          <w:color w:val="000000"/>
          <w:lang w:val="en-US" w:eastAsia="nl-NL"/>
        </w:rPr>
        <w:t>undocumented) people, it also often has an activist dimension. In their eponymous 2019 book,</w:t>
      </w:r>
      <w:r w:rsidRPr="002854ED">
        <w:rPr>
          <w:rFonts w:ascii="Arial" w:eastAsia="Times New Roman" w:hAnsi="Arial" w:cs="Arial"/>
          <w:color w:val="000000"/>
          <w:sz w:val="16"/>
          <w:szCs w:val="16"/>
          <w:lang w:val="en-US" w:eastAsia="nl-NL"/>
        </w:rPr>
        <w:t xml:space="preserve">52 </w:t>
      </w:r>
      <w:r w:rsidRPr="002854ED">
        <w:rPr>
          <w:rFonts w:ascii="Arial" w:eastAsia="Times New Roman" w:hAnsi="Arial" w:cs="Arial"/>
          <w:color w:val="000000"/>
          <w:lang w:val="en-US" w:eastAsia="nl-NL"/>
        </w:rPr>
        <w:t xml:space="preserve">the collective </w:t>
      </w:r>
      <w:r w:rsidRPr="002854ED">
        <w:rPr>
          <w:rFonts w:ascii="Arial" w:eastAsia="Times New Roman" w:hAnsi="Arial" w:cs="Arial"/>
          <w:i/>
          <w:iCs/>
          <w:color w:val="000000"/>
          <w:lang w:val="en-US" w:eastAsia="nl-NL"/>
        </w:rPr>
        <w:lastRenderedPageBreak/>
        <w:t xml:space="preserve">Architecture of Appropriation </w:t>
      </w:r>
      <w:r w:rsidRPr="002854ED">
        <w:rPr>
          <w:rFonts w:ascii="Arial" w:eastAsia="Times New Roman" w:hAnsi="Arial" w:cs="Arial"/>
          <w:color w:val="000000"/>
          <w:lang w:val="en-US" w:eastAsia="nl-NL"/>
        </w:rPr>
        <w:t xml:space="preserve">conceptualizes squatting not only as a social movement and historical phenomenon but as a kind of </w:t>
      </w:r>
      <w:r w:rsidRPr="002854ED">
        <w:rPr>
          <w:rFonts w:ascii="Arial" w:eastAsia="Times New Roman" w:hAnsi="Arial" w:cs="Arial"/>
          <w:i/>
          <w:iCs/>
          <w:color w:val="000000"/>
          <w:lang w:val="en-US" w:eastAsia="nl-NL"/>
        </w:rPr>
        <w:t>spatial activism</w:t>
      </w:r>
      <w:r w:rsidRPr="002854ED">
        <w:rPr>
          <w:rFonts w:ascii="Arial" w:eastAsia="Times New Roman" w:hAnsi="Arial" w:cs="Arial"/>
          <w:color w:val="000000"/>
          <w:lang w:val="en-US" w:eastAsia="nl-NL"/>
        </w:rPr>
        <w:t>.</w:t>
      </w:r>
    </w:p>
    <w:p w14:paraId="0631C1ED" w14:textId="77777777" w:rsidR="008A4DEC" w:rsidRPr="002854ED" w:rsidRDefault="008A4DEC" w:rsidP="002854ED">
      <w:pPr>
        <w:shd w:val="clear" w:color="auto" w:fill="FFFFFF"/>
        <w:rPr>
          <w:rFonts w:ascii="Times New Roman" w:eastAsia="Times New Roman" w:hAnsi="Times New Roman" w:cs="Times New Roman"/>
          <w:color w:val="000000"/>
          <w:lang w:val="en-US" w:eastAsia="nl-NL"/>
        </w:rPr>
      </w:pPr>
    </w:p>
    <w:p w14:paraId="1255694A" w14:textId="004F50AC" w:rsidR="002854ED" w:rsidRDefault="002854ED" w:rsidP="002854ED">
      <w:pPr>
        <w:shd w:val="clear" w:color="auto" w:fill="FFFFFF"/>
        <w:rPr>
          <w:ins w:id="70" w:author="Chloë Arkenbout" w:date="2022-03-15T17:40:00Z"/>
          <w:rFonts w:ascii="Arial" w:eastAsia="Times New Roman" w:hAnsi="Arial" w:cs="Arial"/>
          <w:color w:val="000000"/>
          <w:lang w:val="en-US" w:eastAsia="nl-NL"/>
        </w:rPr>
      </w:pPr>
      <w:r w:rsidRPr="002854ED">
        <w:rPr>
          <w:rFonts w:ascii="Arial" w:eastAsia="Times New Roman" w:hAnsi="Arial" w:cs="Arial"/>
          <w:color w:val="000000"/>
          <w:lang w:val="en-US" w:eastAsia="nl-NL"/>
        </w:rPr>
        <w:t>In the Netherlands, squatting developed into a politically motivated movement after World War 2, but it wasn't until 1971 that squatters acquired legal protection,</w:t>
      </w:r>
      <w:r w:rsidRPr="002854ED">
        <w:rPr>
          <w:rFonts w:ascii="Arial" w:eastAsia="Times New Roman" w:hAnsi="Arial" w:cs="Arial"/>
          <w:color w:val="000000"/>
          <w:sz w:val="16"/>
          <w:szCs w:val="16"/>
          <w:lang w:val="en-US" w:eastAsia="nl-NL"/>
        </w:rPr>
        <w:t xml:space="preserve">53 </w:t>
      </w:r>
      <w:r w:rsidRPr="002854ED">
        <w:rPr>
          <w:rFonts w:ascii="Arial" w:eastAsia="Times New Roman" w:hAnsi="Arial" w:cs="Arial"/>
          <w:color w:val="000000"/>
          <w:lang w:val="en-US" w:eastAsia="nl-NL"/>
        </w:rPr>
        <w:t>and squatting became institutionalized. By 1980 there were weekly squatting information hours (</w:t>
      </w:r>
      <w:proofErr w:type="spellStart"/>
      <w:r w:rsidRPr="002854ED">
        <w:rPr>
          <w:rFonts w:ascii="Arial" w:eastAsia="Times New Roman" w:hAnsi="Arial" w:cs="Arial"/>
          <w:i/>
          <w:iCs/>
          <w:color w:val="000000"/>
          <w:lang w:val="en-US" w:eastAsia="nl-NL"/>
        </w:rPr>
        <w:t>Kraakspreekuren</w:t>
      </w:r>
      <w:proofErr w:type="spellEnd"/>
      <w:r w:rsidRPr="002854ED">
        <w:rPr>
          <w:rFonts w:ascii="Arial" w:eastAsia="Times New Roman" w:hAnsi="Arial" w:cs="Arial"/>
          <w:color w:val="000000"/>
          <w:lang w:val="en-US" w:eastAsia="nl-NL"/>
        </w:rPr>
        <w:t>) in every Dutch city, where squatters would give free advice to whomever was interested, and the action itself was protocolized in the form of freely available manuals</w:t>
      </w:r>
      <w:ins w:id="71" w:author="Chloë Arkenbout" w:date="2022-03-15T17:39:00Z">
        <w:r w:rsidR="009D1472">
          <w:rPr>
            <w:rFonts w:ascii="Arial" w:eastAsia="Times New Roman" w:hAnsi="Arial" w:cs="Arial"/>
            <w:color w:val="000000"/>
            <w:lang w:val="en-US" w:eastAsia="nl-NL"/>
          </w:rPr>
          <w:t xml:space="preserve"> -</w:t>
        </w:r>
      </w:ins>
      <w:del w:id="72" w:author="Chloë Arkenbout" w:date="2022-03-15T17:39:00Z">
        <w:r w:rsidRPr="002854ED" w:rsidDel="009D1472">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del w:id="73" w:author="Chloë Arkenbout" w:date="2022-03-15T17:39:00Z">
        <w:r w:rsidRPr="002854ED" w:rsidDel="009D1472">
          <w:rPr>
            <w:rFonts w:ascii="Arial" w:eastAsia="Times New Roman" w:hAnsi="Arial" w:cs="Arial"/>
            <w:color w:val="000000"/>
            <w:lang w:val="en-US" w:eastAsia="nl-NL"/>
          </w:rPr>
          <w:delText xml:space="preserve">including the </w:delText>
        </w:r>
      </w:del>
      <w:r w:rsidRPr="002854ED">
        <w:rPr>
          <w:rFonts w:ascii="Arial" w:eastAsia="Times New Roman" w:hAnsi="Arial" w:cs="Arial"/>
          <w:color w:val="000000"/>
          <w:lang w:val="en-US" w:eastAsia="nl-NL"/>
        </w:rPr>
        <w:t>interaction with the authorities and police</w:t>
      </w:r>
      <w:ins w:id="74" w:author="Chloë Arkenbout" w:date="2022-03-15T17:39:00Z">
        <w:r w:rsidR="009D1472">
          <w:rPr>
            <w:rFonts w:ascii="Arial" w:eastAsia="Times New Roman" w:hAnsi="Arial" w:cs="Arial"/>
            <w:color w:val="000000"/>
            <w:lang w:val="en-US" w:eastAsia="nl-NL"/>
          </w:rPr>
          <w:t xml:space="preserve"> included</w:t>
        </w:r>
      </w:ins>
      <w:r w:rsidRPr="002854ED">
        <w:rPr>
          <w:rFonts w:ascii="Arial" w:eastAsia="Times New Roman" w:hAnsi="Arial" w:cs="Arial"/>
          <w:color w:val="000000"/>
          <w:lang w:val="en-US" w:eastAsia="nl-NL"/>
        </w:rPr>
        <w:t xml:space="preserve">. </w:t>
      </w:r>
      <w:del w:id="75" w:author="Chloë Arkenbout" w:date="2022-03-15T17:40:00Z">
        <w:r w:rsidRPr="002854ED" w:rsidDel="00607C7A">
          <w:rPr>
            <w:rFonts w:ascii="Arial" w:eastAsia="Times New Roman" w:hAnsi="Arial" w:cs="Arial"/>
            <w:color w:val="000000"/>
            <w:lang w:val="en-US" w:eastAsia="nl-NL"/>
          </w:rPr>
          <w:delText>In t</w:delText>
        </w:r>
      </w:del>
      <w:ins w:id="76" w:author="Chloë Arkenbout" w:date="2022-03-15T17:40:00Z">
        <w:r w:rsidR="00607C7A">
          <w:rPr>
            <w:rFonts w:ascii="Arial" w:eastAsia="Times New Roman" w:hAnsi="Arial" w:cs="Arial"/>
            <w:color w:val="000000"/>
            <w:lang w:val="en-US" w:eastAsia="nl-NL"/>
          </w:rPr>
          <w:t>T</w:t>
        </w:r>
      </w:ins>
      <w:r w:rsidRPr="002854ED">
        <w:rPr>
          <w:rFonts w:ascii="Arial" w:eastAsia="Times New Roman" w:hAnsi="Arial" w:cs="Arial"/>
          <w:color w:val="000000"/>
          <w:lang w:val="en-US" w:eastAsia="nl-NL"/>
        </w:rPr>
        <w:t>he book</w:t>
      </w:r>
      <w:ins w:id="77" w:author="Chloë Arkenbout" w:date="2022-03-15T17:40:00Z">
        <w:r w:rsidR="00607C7A">
          <w:rPr>
            <w:rFonts w:ascii="Arial" w:eastAsia="Times New Roman" w:hAnsi="Arial" w:cs="Arial"/>
            <w:color w:val="000000"/>
            <w:lang w:val="en-US" w:eastAsia="nl-NL"/>
          </w:rPr>
          <w:t xml:space="preserve"> </w:t>
        </w:r>
      </w:ins>
      <w:del w:id="78" w:author="Chloë Arkenbout" w:date="2022-03-15T17:40:00Z">
        <w:r w:rsidRPr="002854ED" w:rsidDel="00607C7A">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Architecture of Appropriation suggest</w:t>
      </w:r>
      <w:ins w:id="79" w:author="Chloë Arkenbout" w:date="2022-03-15T17:40:00Z">
        <w:r w:rsidR="00607C7A">
          <w:rPr>
            <w:rFonts w:ascii="Arial" w:eastAsia="Times New Roman" w:hAnsi="Arial" w:cs="Arial"/>
            <w:color w:val="000000"/>
            <w:lang w:val="en-US" w:eastAsia="nl-NL"/>
          </w:rPr>
          <w:t>s</w:t>
        </w:r>
      </w:ins>
      <w:r w:rsidRPr="002854ED">
        <w:rPr>
          <w:rFonts w:ascii="Arial" w:eastAsia="Times New Roman" w:hAnsi="Arial" w:cs="Arial"/>
          <w:color w:val="000000"/>
          <w:lang w:val="en-US" w:eastAsia="nl-NL"/>
        </w:rPr>
        <w:t xml:space="preserve"> that since its beginnings, the squatting movement has had a decidedly </w:t>
      </w:r>
      <w:r w:rsidRPr="002854ED">
        <w:rPr>
          <w:rFonts w:ascii="Arial" w:eastAsia="Times New Roman" w:hAnsi="Arial" w:cs="Arial"/>
          <w:i/>
          <w:iCs/>
          <w:color w:val="000000"/>
          <w:lang w:val="en-US" w:eastAsia="nl-NL"/>
        </w:rPr>
        <w:t xml:space="preserve">open source </w:t>
      </w:r>
      <w:r w:rsidRPr="002854ED">
        <w:rPr>
          <w:rFonts w:ascii="Arial" w:eastAsia="Times New Roman" w:hAnsi="Arial" w:cs="Arial"/>
          <w:color w:val="000000"/>
          <w:lang w:val="en-US" w:eastAsia="nl-NL"/>
        </w:rPr>
        <w:t>character.</w:t>
      </w:r>
    </w:p>
    <w:p w14:paraId="7DD693D9" w14:textId="77777777" w:rsidR="00607C7A" w:rsidRPr="002854ED" w:rsidRDefault="00607C7A" w:rsidP="002854ED">
      <w:pPr>
        <w:shd w:val="clear" w:color="auto" w:fill="FFFFFF"/>
        <w:rPr>
          <w:rFonts w:ascii="Times New Roman" w:eastAsia="Times New Roman" w:hAnsi="Times New Roman" w:cs="Times New Roman"/>
          <w:color w:val="000000"/>
          <w:lang w:val="en-US" w:eastAsia="nl-NL"/>
        </w:rPr>
      </w:pPr>
    </w:p>
    <w:p w14:paraId="71B4FA72" w14:textId="020F856F" w:rsidR="002854ED" w:rsidRDefault="002854ED" w:rsidP="002854ED">
      <w:pPr>
        <w:shd w:val="clear" w:color="auto" w:fill="FFFFFF"/>
        <w:rPr>
          <w:rFonts w:ascii="Arial" w:eastAsia="Times New Roman" w:hAnsi="Arial" w:cs="Arial"/>
          <w:color w:val="000000"/>
          <w:lang w:val="en-US" w:eastAsia="nl-NL"/>
        </w:rPr>
      </w:pPr>
      <w:commentRangeStart w:id="80"/>
      <w:r w:rsidRPr="002854ED">
        <w:rPr>
          <w:rFonts w:ascii="Arial" w:eastAsia="Times New Roman" w:hAnsi="Arial" w:cs="Arial"/>
          <w:color w:val="000000"/>
          <w:lang w:val="en-US" w:eastAsia="nl-NL"/>
        </w:rPr>
        <w:t>In 2010, around the time the internet became a cloud, squatting became a criminal offense in the Netherlands</w:t>
      </w:r>
      <w:commentRangeEnd w:id="80"/>
      <w:r w:rsidR="007B7374">
        <w:rPr>
          <w:rStyle w:val="Verwijzingopmerking"/>
        </w:rPr>
        <w:commentReference w:id="80"/>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54 </w:t>
      </w:r>
      <w:r w:rsidRPr="002854ED">
        <w:rPr>
          <w:rFonts w:ascii="Arial" w:eastAsia="Times New Roman" w:hAnsi="Arial" w:cs="Arial"/>
          <w:color w:val="000000"/>
          <w:lang w:val="en-US" w:eastAsia="nl-NL"/>
        </w:rPr>
        <w:t>In the following two years more than 330 squats were evicted in Amsterdam alone.</w:t>
      </w:r>
      <w:r w:rsidRPr="002854ED">
        <w:rPr>
          <w:rFonts w:ascii="Arial" w:eastAsia="Times New Roman" w:hAnsi="Arial" w:cs="Arial"/>
          <w:color w:val="000000"/>
          <w:sz w:val="16"/>
          <w:szCs w:val="16"/>
          <w:lang w:val="en-US" w:eastAsia="nl-NL"/>
        </w:rPr>
        <w:t xml:space="preserve">55 </w:t>
      </w:r>
      <w:r w:rsidRPr="002854ED">
        <w:rPr>
          <w:rFonts w:ascii="Arial" w:eastAsia="Times New Roman" w:hAnsi="Arial" w:cs="Arial"/>
          <w:color w:val="000000"/>
          <w:lang w:val="en-US" w:eastAsia="nl-NL"/>
        </w:rPr>
        <w:t>In its prime, this network of squatted places had</w:t>
      </w:r>
    </w:p>
    <w:p w14:paraId="287EB69D" w14:textId="77777777" w:rsidR="00C21CD3" w:rsidRPr="002854ED" w:rsidRDefault="00C21CD3" w:rsidP="002854ED">
      <w:pPr>
        <w:shd w:val="clear" w:color="auto" w:fill="FFFFFF"/>
        <w:rPr>
          <w:rFonts w:ascii="Times New Roman" w:eastAsia="Times New Roman" w:hAnsi="Times New Roman" w:cs="Times New Roman"/>
          <w:color w:val="000000"/>
          <w:lang w:val="en-US" w:eastAsia="nl-NL"/>
        </w:rPr>
      </w:pPr>
    </w:p>
    <w:p w14:paraId="46F8DAF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51 </w:t>
      </w:r>
      <w:r w:rsidRPr="002854ED">
        <w:rPr>
          <w:rFonts w:ascii="Arial" w:eastAsia="Times New Roman" w:hAnsi="Arial" w:cs="Arial"/>
          <w:color w:val="5E5E5E"/>
          <w:sz w:val="22"/>
          <w:szCs w:val="22"/>
          <w:lang w:val="en-US" w:eastAsia="nl-NL"/>
        </w:rPr>
        <w:t xml:space="preserve">United Nations Human Settlements </w:t>
      </w:r>
      <w:proofErr w:type="spellStart"/>
      <w:r w:rsidRPr="002854ED">
        <w:rPr>
          <w:rFonts w:ascii="Arial" w:eastAsia="Times New Roman" w:hAnsi="Arial" w:cs="Arial"/>
          <w:color w:val="5E5E5E"/>
          <w:sz w:val="22"/>
          <w:szCs w:val="22"/>
          <w:lang w:val="en-US" w:eastAsia="nl-NL"/>
        </w:rPr>
        <w:t>Programme</w:t>
      </w:r>
      <w:proofErr w:type="spellEnd"/>
      <w:r w:rsidRPr="002854ED">
        <w:rPr>
          <w:rFonts w:ascii="Arial" w:eastAsia="Times New Roman" w:hAnsi="Arial" w:cs="Arial"/>
          <w:color w:val="5E5E5E"/>
          <w:sz w:val="22"/>
          <w:szCs w:val="22"/>
          <w:lang w:val="en-US" w:eastAsia="nl-NL"/>
        </w:rPr>
        <w:t xml:space="preserve">, </w:t>
      </w:r>
      <w:r w:rsidRPr="002854ED">
        <w:rPr>
          <w:rFonts w:ascii="Arial" w:eastAsia="Times New Roman" w:hAnsi="Arial" w:cs="Arial"/>
          <w:i/>
          <w:iCs/>
          <w:color w:val="5E5E5E"/>
          <w:sz w:val="22"/>
          <w:szCs w:val="22"/>
          <w:lang w:val="en-US" w:eastAsia="nl-NL"/>
        </w:rPr>
        <w:t xml:space="preserve">The Challenge of Slums: Global Report on Human Settlements </w:t>
      </w:r>
      <w:r w:rsidRPr="002854ED">
        <w:rPr>
          <w:rFonts w:ascii="Arial" w:eastAsia="Times New Roman" w:hAnsi="Arial" w:cs="Arial"/>
          <w:color w:val="5E5E5E"/>
          <w:sz w:val="22"/>
          <w:szCs w:val="22"/>
          <w:lang w:val="en-US" w:eastAsia="nl-NL"/>
        </w:rPr>
        <w:t xml:space="preserve">(London; Sterling, </w:t>
      </w:r>
      <w:proofErr w:type="spellStart"/>
      <w:r w:rsidRPr="002854ED">
        <w:rPr>
          <w:rFonts w:ascii="Arial" w:eastAsia="Times New Roman" w:hAnsi="Arial" w:cs="Arial"/>
          <w:color w:val="5E5E5E"/>
          <w:sz w:val="22"/>
          <w:szCs w:val="22"/>
          <w:lang w:val="en-US" w:eastAsia="nl-NL"/>
        </w:rPr>
        <w:t>Va</w:t>
      </w:r>
      <w:proofErr w:type="spellEnd"/>
      <w:r w:rsidRPr="002854ED">
        <w:rPr>
          <w:rFonts w:ascii="Arial" w:eastAsia="Times New Roman" w:hAnsi="Arial" w:cs="Arial"/>
          <w:color w:val="5E5E5E"/>
          <w:sz w:val="22"/>
          <w:szCs w:val="22"/>
          <w:lang w:val="en-US" w:eastAsia="nl-NL"/>
        </w:rPr>
        <w:t>: Earthscan Publications, 2003).</w:t>
      </w:r>
    </w:p>
    <w:p w14:paraId="53F4A01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52 </w:t>
      </w:r>
      <w:r w:rsidRPr="002854ED">
        <w:rPr>
          <w:rFonts w:ascii="Arial" w:eastAsia="Times New Roman" w:hAnsi="Arial" w:cs="Arial"/>
          <w:color w:val="5E5E5E"/>
          <w:sz w:val="22"/>
          <w:szCs w:val="22"/>
          <w:lang w:val="en-US" w:eastAsia="nl-NL"/>
        </w:rPr>
        <w:t xml:space="preserve">René Boer, Marina Otero </w:t>
      </w:r>
      <w:proofErr w:type="spellStart"/>
      <w:r w:rsidRPr="002854ED">
        <w:rPr>
          <w:rFonts w:ascii="Arial" w:eastAsia="Times New Roman" w:hAnsi="Arial" w:cs="Arial"/>
          <w:color w:val="5E5E5E"/>
          <w:sz w:val="22"/>
          <w:szCs w:val="22"/>
          <w:lang w:val="en-US" w:eastAsia="nl-NL"/>
        </w:rPr>
        <w:t>Verzier</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Katía</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Truijen</w:t>
      </w:r>
      <w:proofErr w:type="spellEnd"/>
      <w:r w:rsidRPr="002854ED">
        <w:rPr>
          <w:rFonts w:ascii="Arial" w:eastAsia="Times New Roman" w:hAnsi="Arial" w:cs="Arial"/>
          <w:color w:val="5E5E5E"/>
          <w:sz w:val="22"/>
          <w:szCs w:val="22"/>
          <w:lang w:val="en-US" w:eastAsia="nl-NL"/>
        </w:rPr>
        <w:t xml:space="preserve">, and Johannes Schwartz, </w:t>
      </w:r>
      <w:r w:rsidRPr="002854ED">
        <w:rPr>
          <w:rFonts w:ascii="Arial" w:eastAsia="Times New Roman" w:hAnsi="Arial" w:cs="Arial"/>
          <w:i/>
          <w:iCs/>
          <w:color w:val="5E5E5E"/>
          <w:sz w:val="22"/>
          <w:szCs w:val="22"/>
          <w:lang w:val="en-US" w:eastAsia="nl-NL"/>
        </w:rPr>
        <w:t xml:space="preserve">Architecture of </w:t>
      </w:r>
      <w:proofErr w:type="gramStart"/>
      <w:r w:rsidRPr="002854ED">
        <w:rPr>
          <w:rFonts w:ascii="Arial" w:eastAsia="Times New Roman" w:hAnsi="Arial" w:cs="Arial"/>
          <w:i/>
          <w:iCs/>
          <w:color w:val="5E5E5E"/>
          <w:sz w:val="22"/>
          <w:szCs w:val="22"/>
          <w:lang w:val="en-US" w:eastAsia="nl-NL"/>
        </w:rPr>
        <w:t>Appropriation :</w:t>
      </w:r>
      <w:proofErr w:type="gramEnd"/>
      <w:r w:rsidRPr="002854ED">
        <w:rPr>
          <w:rFonts w:ascii="Arial" w:eastAsia="Times New Roman" w:hAnsi="Arial" w:cs="Arial"/>
          <w:i/>
          <w:iCs/>
          <w:color w:val="5E5E5E"/>
          <w:sz w:val="22"/>
          <w:szCs w:val="22"/>
          <w:lang w:val="en-US" w:eastAsia="nl-NL"/>
        </w:rPr>
        <w:t xml:space="preserve"> On Squatting as Spatial Practice </w:t>
      </w:r>
      <w:r w:rsidRPr="002854ED">
        <w:rPr>
          <w:rFonts w:ascii="Arial" w:eastAsia="Times New Roman" w:hAnsi="Arial" w:cs="Arial"/>
          <w:color w:val="5E5E5E"/>
          <w:sz w:val="22"/>
          <w:szCs w:val="22"/>
          <w:lang w:val="en-US" w:eastAsia="nl-NL"/>
        </w:rPr>
        <w:t xml:space="preserve">(Rotterdam: Het </w:t>
      </w:r>
      <w:proofErr w:type="spellStart"/>
      <w:r w:rsidRPr="002854ED">
        <w:rPr>
          <w:rFonts w:ascii="Arial" w:eastAsia="Times New Roman" w:hAnsi="Arial" w:cs="Arial"/>
          <w:color w:val="5E5E5E"/>
          <w:sz w:val="22"/>
          <w:szCs w:val="22"/>
          <w:lang w:val="en-US" w:eastAsia="nl-NL"/>
        </w:rPr>
        <w:t>Nieuwe</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Instituut</w:t>
      </w:r>
      <w:proofErr w:type="spellEnd"/>
      <w:r w:rsidRPr="002854ED">
        <w:rPr>
          <w:rFonts w:ascii="Arial" w:eastAsia="Times New Roman" w:hAnsi="Arial" w:cs="Arial"/>
          <w:color w:val="5E5E5E"/>
          <w:sz w:val="22"/>
          <w:szCs w:val="22"/>
          <w:lang w:val="en-US" w:eastAsia="nl-NL"/>
        </w:rPr>
        <w:t>, 2019), 11.</w:t>
      </w:r>
    </w:p>
    <w:p w14:paraId="6AADE62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53 </w:t>
      </w:r>
      <w:r w:rsidRPr="002854ED">
        <w:rPr>
          <w:rFonts w:ascii="Arial" w:eastAsia="Times New Roman" w:hAnsi="Arial" w:cs="Arial"/>
          <w:color w:val="5E5E5E"/>
          <w:sz w:val="22"/>
          <w:szCs w:val="22"/>
          <w:lang w:val="en-US" w:eastAsia="nl-NL"/>
        </w:rPr>
        <w:t xml:space="preserve">That year a court ruled that if squatters could prove that they had established so-called </w:t>
      </w:r>
      <w:r w:rsidRPr="002854ED">
        <w:rPr>
          <w:rFonts w:ascii="Arial" w:eastAsia="Times New Roman" w:hAnsi="Arial" w:cs="Arial"/>
          <w:i/>
          <w:iCs/>
          <w:color w:val="5E5E5E"/>
          <w:sz w:val="22"/>
          <w:szCs w:val="22"/>
          <w:lang w:val="en-US" w:eastAsia="nl-NL"/>
        </w:rPr>
        <w:t>house peace (</w:t>
      </w:r>
      <w:proofErr w:type="spellStart"/>
      <w:r w:rsidRPr="002854ED">
        <w:rPr>
          <w:rFonts w:ascii="Arial" w:eastAsia="Times New Roman" w:hAnsi="Arial" w:cs="Arial"/>
          <w:i/>
          <w:iCs/>
          <w:color w:val="5E5E5E"/>
          <w:sz w:val="22"/>
          <w:szCs w:val="22"/>
          <w:lang w:val="en-US" w:eastAsia="nl-NL"/>
        </w:rPr>
        <w:t>huisvrede</w:t>
      </w:r>
      <w:proofErr w:type="spellEnd"/>
      <w:r w:rsidRPr="002854ED">
        <w:rPr>
          <w:rFonts w:ascii="Arial" w:eastAsia="Times New Roman" w:hAnsi="Arial" w:cs="Arial"/>
          <w:i/>
          <w:iCs/>
          <w:color w:val="5E5E5E"/>
          <w:sz w:val="22"/>
          <w:szCs w:val="22"/>
          <w:lang w:val="en-US" w:eastAsia="nl-NL"/>
        </w:rPr>
        <w:t xml:space="preserve">) </w:t>
      </w:r>
      <w:r w:rsidRPr="002854ED">
        <w:rPr>
          <w:rFonts w:ascii="Arial" w:eastAsia="Times New Roman" w:hAnsi="Arial" w:cs="Arial"/>
          <w:color w:val="5E5E5E"/>
          <w:sz w:val="22"/>
          <w:szCs w:val="22"/>
          <w:lang w:val="en-US" w:eastAsia="nl-NL"/>
        </w:rPr>
        <w:t>they would enjoy the same legal protection in their homes as everyone else, meaning they could not just be evicted by the police without the ruling of a judge. This continues to be the legal grounds for squatting actions in the Netherlands even today.</w:t>
      </w:r>
    </w:p>
    <w:p w14:paraId="2C631334"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54 </w:t>
      </w:r>
      <w:r w:rsidRPr="002854ED">
        <w:rPr>
          <w:rFonts w:ascii="Arial" w:eastAsia="Times New Roman" w:hAnsi="Arial" w:cs="Arial"/>
          <w:color w:val="5E5E5E"/>
          <w:sz w:val="22"/>
          <w:szCs w:val="22"/>
          <w:lang w:val="en-US" w:eastAsia="nl-NL"/>
        </w:rPr>
        <w:t xml:space="preserve">Despite the raging housing crisis, which has only worsened since then. Between 2010 and 2020, the (already high) average rent price per square meter in Amsterdam increased by around 50 percent. Statista Research Department, “Amsterdam, the Hague, Rotterdam, Utrecht: Average Rent 2010-2019,” Statista, May 12, 2021, </w:t>
      </w:r>
      <w:r w:rsidRPr="002854ED">
        <w:rPr>
          <w:rFonts w:ascii="Arial" w:eastAsia="Times New Roman" w:hAnsi="Arial" w:cs="Arial"/>
          <w:color w:val="0076BA"/>
          <w:sz w:val="22"/>
          <w:szCs w:val="22"/>
          <w:lang w:val="en-US" w:eastAsia="nl-NL"/>
        </w:rPr>
        <w:t>https://www.statista.com/statistics/612227/ average-rent-in-four-largest-cities-in-the-</w:t>
      </w:r>
      <w:proofErr w:type="spellStart"/>
      <w:r w:rsidRPr="002854ED">
        <w:rPr>
          <w:rFonts w:ascii="Arial" w:eastAsia="Times New Roman" w:hAnsi="Arial" w:cs="Arial"/>
          <w:color w:val="0076BA"/>
          <w:sz w:val="22"/>
          <w:szCs w:val="22"/>
          <w:lang w:val="en-US" w:eastAsia="nl-NL"/>
        </w:rPr>
        <w:t>netherlands</w:t>
      </w:r>
      <w:proofErr w:type="spellEnd"/>
      <w:r w:rsidRPr="002854ED">
        <w:rPr>
          <w:rFonts w:ascii="Arial" w:eastAsia="Times New Roman" w:hAnsi="Arial" w:cs="Arial"/>
          <w:color w:val="0076BA"/>
          <w:sz w:val="22"/>
          <w:szCs w:val="22"/>
          <w:lang w:val="en-US" w:eastAsia="nl-NL"/>
        </w:rPr>
        <w:t>-by-city/</w:t>
      </w:r>
      <w:r w:rsidRPr="002854ED">
        <w:rPr>
          <w:rFonts w:ascii="Arial" w:eastAsia="Times New Roman" w:hAnsi="Arial" w:cs="Arial"/>
          <w:color w:val="5E5E5E"/>
          <w:sz w:val="22"/>
          <w:szCs w:val="22"/>
          <w:lang w:val="en-US" w:eastAsia="nl-NL"/>
        </w:rPr>
        <w:t>.</w:t>
      </w:r>
    </w:p>
    <w:p w14:paraId="6FE46BBC" w14:textId="77777777" w:rsidR="002854ED" w:rsidRPr="002854ED" w:rsidRDefault="002854ED" w:rsidP="002854ED">
      <w:pPr>
        <w:shd w:val="clear" w:color="auto" w:fill="FFFFFF"/>
        <w:rPr>
          <w:rFonts w:ascii="Times New Roman" w:eastAsia="Times New Roman" w:hAnsi="Times New Roman" w:cs="Times New Roman"/>
          <w:color w:val="000000"/>
          <w:lang w:eastAsia="nl-NL"/>
        </w:rPr>
      </w:pPr>
      <w:r w:rsidRPr="002854ED">
        <w:rPr>
          <w:rFonts w:ascii="Arial" w:eastAsia="Times New Roman" w:hAnsi="Arial" w:cs="Arial"/>
          <w:color w:val="000000"/>
          <w:sz w:val="14"/>
          <w:szCs w:val="14"/>
          <w:lang w:eastAsia="nl-NL"/>
        </w:rPr>
        <w:t xml:space="preserve">55 </w:t>
      </w:r>
      <w:r w:rsidRPr="002854ED">
        <w:rPr>
          <w:rFonts w:ascii="Arial" w:eastAsia="Times New Roman" w:hAnsi="Arial" w:cs="Arial"/>
          <w:color w:val="5E5E5E"/>
          <w:sz w:val="22"/>
          <w:szCs w:val="22"/>
          <w:lang w:eastAsia="nl-NL"/>
        </w:rPr>
        <w:t xml:space="preserve">“Amsterdam Ontruimt 330 Panden Sinds Kraakwet,” RD.nl, </w:t>
      </w:r>
      <w:proofErr w:type="spellStart"/>
      <w:r w:rsidRPr="002854ED">
        <w:rPr>
          <w:rFonts w:ascii="Arial" w:eastAsia="Times New Roman" w:hAnsi="Arial" w:cs="Arial"/>
          <w:color w:val="5E5E5E"/>
          <w:sz w:val="22"/>
          <w:szCs w:val="22"/>
          <w:lang w:eastAsia="nl-NL"/>
        </w:rPr>
        <w:t>June</w:t>
      </w:r>
      <w:proofErr w:type="spellEnd"/>
      <w:r w:rsidRPr="002854ED">
        <w:rPr>
          <w:rFonts w:ascii="Arial" w:eastAsia="Times New Roman" w:hAnsi="Arial" w:cs="Arial"/>
          <w:color w:val="5E5E5E"/>
          <w:sz w:val="22"/>
          <w:szCs w:val="22"/>
          <w:lang w:eastAsia="nl-NL"/>
        </w:rPr>
        <w:t xml:space="preserve"> 15, 2012, </w:t>
      </w:r>
      <w:r w:rsidRPr="002854ED">
        <w:rPr>
          <w:rFonts w:ascii="Arial" w:eastAsia="Times New Roman" w:hAnsi="Arial" w:cs="Arial"/>
          <w:color w:val="0076BA"/>
          <w:sz w:val="22"/>
          <w:szCs w:val="22"/>
          <w:lang w:eastAsia="nl-NL"/>
        </w:rPr>
        <w:t>https:// www.rd.nl/artikel/450870-amsterdam-ontruimt-330-panden-sinds-kraakwet</w:t>
      </w:r>
      <w:r w:rsidRPr="002854ED">
        <w:rPr>
          <w:rFonts w:ascii="Arial" w:eastAsia="Times New Roman" w:hAnsi="Arial" w:cs="Arial"/>
          <w:color w:val="5E5E5E"/>
          <w:sz w:val="22"/>
          <w:szCs w:val="22"/>
          <w:lang w:eastAsia="nl-NL"/>
        </w:rPr>
        <w:t>.</w:t>
      </w:r>
    </w:p>
    <w:p w14:paraId="2905EDD4" w14:textId="77777777" w:rsidR="002854ED" w:rsidRPr="002854ED" w:rsidRDefault="002854ED" w:rsidP="002854ED">
      <w:pPr>
        <w:shd w:val="clear" w:color="auto" w:fill="FFFFFF"/>
        <w:rPr>
          <w:rFonts w:ascii="Times New Roman" w:eastAsia="Times New Roman" w:hAnsi="Times New Roman" w:cs="Times New Roman"/>
          <w:color w:val="000000"/>
          <w:lang w:eastAsia="nl-NL"/>
        </w:rPr>
      </w:pPr>
      <w:r w:rsidRPr="002854ED">
        <w:rPr>
          <w:rFonts w:ascii="Arial" w:eastAsia="Times New Roman" w:hAnsi="Arial" w:cs="Arial"/>
          <w:color w:val="000000"/>
          <w:sz w:val="22"/>
          <w:szCs w:val="22"/>
          <w:lang w:eastAsia="nl-NL"/>
        </w:rPr>
        <w:t>   </w:t>
      </w:r>
    </w:p>
    <w:p w14:paraId="01A8278C" w14:textId="713BA68A" w:rsidR="002854ED" w:rsidRDefault="002854ED" w:rsidP="002854ED">
      <w:pPr>
        <w:shd w:val="clear" w:color="auto" w:fill="FFFFFF"/>
        <w:rPr>
          <w:ins w:id="81" w:author="Chloë Arkenbout" w:date="2022-03-15T17:41:00Z"/>
          <w:rFonts w:ascii="Arial" w:eastAsia="Times New Roman" w:hAnsi="Arial" w:cs="Arial"/>
          <w:color w:val="000000"/>
          <w:lang w:val="en-US" w:eastAsia="nl-NL"/>
        </w:rPr>
      </w:pPr>
      <w:r w:rsidRPr="002854ED">
        <w:rPr>
          <w:rFonts w:ascii="Arial" w:eastAsia="Times New Roman" w:hAnsi="Arial" w:cs="Arial"/>
          <w:color w:val="000000"/>
          <w:lang w:val="en-US" w:eastAsia="nl-NL"/>
        </w:rPr>
        <w:t>amounted to an independent, parallel society of sorts.</w:t>
      </w:r>
      <w:r w:rsidRPr="002854ED">
        <w:rPr>
          <w:rFonts w:ascii="Arial" w:eastAsia="Times New Roman" w:hAnsi="Arial" w:cs="Arial"/>
          <w:color w:val="000000"/>
          <w:sz w:val="16"/>
          <w:szCs w:val="16"/>
          <w:lang w:val="en-US" w:eastAsia="nl-NL"/>
        </w:rPr>
        <w:t xml:space="preserve">56 </w:t>
      </w:r>
      <w:r w:rsidRPr="002854ED">
        <w:rPr>
          <w:rFonts w:ascii="Arial" w:eastAsia="Times New Roman" w:hAnsi="Arial" w:cs="Arial"/>
          <w:color w:val="000000"/>
          <w:lang w:val="en-US" w:eastAsia="nl-NL"/>
        </w:rPr>
        <w:t xml:space="preserve">This aspect of embedding yourself in a </w:t>
      </w:r>
      <w:r w:rsidRPr="002854ED">
        <w:rPr>
          <w:rFonts w:ascii="Arial" w:eastAsia="Times New Roman" w:hAnsi="Arial" w:cs="Arial"/>
          <w:i/>
          <w:iCs/>
          <w:color w:val="000000"/>
          <w:lang w:val="en-US" w:eastAsia="nl-NL"/>
        </w:rPr>
        <w:t xml:space="preserve">network </w:t>
      </w:r>
      <w:r w:rsidRPr="002854ED">
        <w:rPr>
          <w:rFonts w:ascii="Arial" w:eastAsia="Times New Roman" w:hAnsi="Arial" w:cs="Arial"/>
          <w:color w:val="000000"/>
          <w:lang w:val="en-US" w:eastAsia="nl-NL"/>
        </w:rPr>
        <w:t>is a central aspect of political squatting—</w:t>
      </w:r>
      <w:ins w:id="82" w:author="Chloë Arkenbout" w:date="2022-03-15T17:42:00Z">
        <w:r w:rsidR="007B7374">
          <w:rPr>
            <w:rFonts w:ascii="Arial" w:eastAsia="Times New Roman" w:hAnsi="Arial" w:cs="Arial"/>
            <w:color w:val="000000"/>
            <w:lang w:val="en-US" w:eastAsia="nl-NL"/>
          </w:rPr>
          <w:t xml:space="preserve"> </w:t>
        </w:r>
      </w:ins>
      <w:del w:id="83" w:author="Chloë Arkenbout" w:date="2022-03-15T17:42:00Z">
        <w:r w:rsidRPr="002854ED" w:rsidDel="007B7374">
          <w:rPr>
            <w:rFonts w:ascii="Arial" w:eastAsia="Times New Roman" w:hAnsi="Arial" w:cs="Arial"/>
            <w:color w:val="000000"/>
            <w:lang w:val="en-US" w:eastAsia="nl-NL"/>
          </w:rPr>
          <w:delText xml:space="preserve">whether it's </w:delText>
        </w:r>
      </w:del>
      <w:r w:rsidRPr="002854ED">
        <w:rPr>
          <w:rFonts w:ascii="Arial" w:eastAsia="Times New Roman" w:hAnsi="Arial" w:cs="Arial"/>
          <w:color w:val="000000"/>
          <w:lang w:val="en-US" w:eastAsia="nl-NL"/>
        </w:rPr>
        <w:t>the internal network of the occupants, a local network with the neighbors, a regional network with the local scene, or an international network of political squatters around the world</w:t>
      </w:r>
      <w:ins w:id="84" w:author="Chloë Arkenbout" w:date="2022-03-15T17:42:00Z">
        <w:r w:rsidR="007B7374">
          <w:rPr>
            <w:rFonts w:ascii="Arial" w:eastAsia="Times New Roman" w:hAnsi="Arial" w:cs="Arial"/>
            <w:color w:val="000000"/>
            <w:lang w:val="en-US" w:eastAsia="nl-NL"/>
          </w:rPr>
          <w:t>; they are equally important</w:t>
        </w:r>
      </w:ins>
      <w:r w:rsidRPr="002854ED">
        <w:rPr>
          <w:rFonts w:ascii="Arial" w:eastAsia="Times New Roman" w:hAnsi="Arial" w:cs="Arial"/>
          <w:color w:val="000000"/>
          <w:lang w:val="en-US" w:eastAsia="nl-NL"/>
        </w:rPr>
        <w:t>.</w:t>
      </w:r>
    </w:p>
    <w:p w14:paraId="2BCB3635" w14:textId="77777777" w:rsidR="007B7374" w:rsidRPr="002854ED" w:rsidRDefault="007B7374" w:rsidP="002854ED">
      <w:pPr>
        <w:shd w:val="clear" w:color="auto" w:fill="FFFFFF"/>
        <w:rPr>
          <w:rFonts w:ascii="Times New Roman" w:eastAsia="Times New Roman" w:hAnsi="Times New Roman" w:cs="Times New Roman"/>
          <w:color w:val="000000"/>
          <w:lang w:val="en-US" w:eastAsia="nl-NL"/>
        </w:rPr>
      </w:pPr>
    </w:p>
    <w:p w14:paraId="2B01CEB2" w14:textId="41CCCEA7" w:rsidR="002854ED" w:rsidRDefault="002854ED" w:rsidP="002854ED">
      <w:pPr>
        <w:shd w:val="clear" w:color="auto" w:fill="FFFFFF"/>
        <w:rPr>
          <w:ins w:id="85" w:author="Chloë Arkenbout" w:date="2022-03-15T17:42: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One way this </w:t>
      </w:r>
      <w:r w:rsidRPr="002854ED">
        <w:rPr>
          <w:rFonts w:ascii="Arial" w:eastAsia="Times New Roman" w:hAnsi="Arial" w:cs="Arial"/>
          <w:i/>
          <w:iCs/>
          <w:color w:val="000000"/>
          <w:lang w:val="en-US" w:eastAsia="nl-NL"/>
        </w:rPr>
        <w:t xml:space="preserve">networked-ness </w:t>
      </w:r>
      <w:r w:rsidRPr="002854ED">
        <w:rPr>
          <w:rFonts w:ascii="Arial" w:eastAsia="Times New Roman" w:hAnsi="Arial" w:cs="Arial"/>
          <w:color w:val="000000"/>
          <w:lang w:val="en-US" w:eastAsia="nl-NL"/>
        </w:rPr>
        <w:t>might be epitomized is in the convention of naming a newly-squatted building after the address where it is located.</w:t>
      </w:r>
      <w:r w:rsidRPr="002854ED">
        <w:rPr>
          <w:rFonts w:ascii="Arial" w:eastAsia="Times New Roman" w:hAnsi="Arial" w:cs="Arial"/>
          <w:color w:val="000000"/>
          <w:sz w:val="16"/>
          <w:szCs w:val="16"/>
          <w:lang w:val="en-US" w:eastAsia="nl-NL"/>
        </w:rPr>
        <w:t xml:space="preserve">57 </w:t>
      </w:r>
      <w:r w:rsidRPr="002854ED">
        <w:rPr>
          <w:rFonts w:ascii="Arial" w:eastAsia="Times New Roman" w:hAnsi="Arial" w:cs="Arial"/>
          <w:color w:val="000000"/>
          <w:lang w:val="en-US" w:eastAsia="nl-NL"/>
        </w:rPr>
        <w:t>By doing this, the squatters embed themselves into the broader (social) context of the city, as well as into the (local area) network of other squats there, while being simultaneously site specific and location independent</w:t>
      </w:r>
      <w:ins w:id="86" w:author="Chloë Arkenbout" w:date="2022-03-15T17:44:00Z">
        <w:r w:rsidR="00A87E30">
          <w:rPr>
            <w:rFonts w:ascii="Arial" w:eastAsia="Times New Roman" w:hAnsi="Arial" w:cs="Arial"/>
            <w:color w:val="000000"/>
            <w:lang w:val="en-US" w:eastAsia="nl-NL"/>
          </w:rPr>
          <w:t>.</w:t>
        </w:r>
      </w:ins>
      <w:del w:id="87" w:author="Chloë Arkenbout" w:date="2022-03-15T17:44:00Z">
        <w:r w:rsidRPr="002854ED" w:rsidDel="00A87E30">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ins w:id="88" w:author="Chloë Arkenbout" w:date="2022-03-15T17:44:00Z">
        <w:r w:rsidR="00A87E30">
          <w:rPr>
            <w:rFonts w:ascii="Arial" w:eastAsia="Times New Roman" w:hAnsi="Arial" w:cs="Arial"/>
            <w:color w:val="000000"/>
            <w:lang w:val="en-US" w:eastAsia="nl-NL"/>
          </w:rPr>
          <w:t>I</w:t>
        </w:r>
      </w:ins>
      <w:del w:id="89" w:author="Chloë Arkenbout" w:date="2022-03-15T17:44:00Z">
        <w:r w:rsidRPr="002854ED" w:rsidDel="00A87E30">
          <w:rPr>
            <w:rFonts w:ascii="Arial" w:eastAsia="Times New Roman" w:hAnsi="Arial" w:cs="Arial"/>
            <w:color w:val="000000"/>
            <w:lang w:val="en-US" w:eastAsia="nl-NL"/>
          </w:rPr>
          <w:delText>i</w:delText>
        </w:r>
      </w:del>
      <w:r w:rsidRPr="002854ED">
        <w:rPr>
          <w:rFonts w:ascii="Arial" w:eastAsia="Times New Roman" w:hAnsi="Arial" w:cs="Arial"/>
          <w:color w:val="000000"/>
          <w:lang w:val="en-US" w:eastAsia="nl-NL"/>
        </w:rPr>
        <w:t xml:space="preserve">f they get evicted, the collective can squat another place next week, and the place will have a different address and a different name. Its identity will simultaneously be the same and completely different, </w:t>
      </w:r>
      <w:commentRangeStart w:id="90"/>
      <w:r w:rsidRPr="002854ED">
        <w:rPr>
          <w:rFonts w:ascii="Arial" w:eastAsia="Times New Roman" w:hAnsi="Arial" w:cs="Arial"/>
          <w:color w:val="000000"/>
          <w:lang w:val="en-US" w:eastAsia="nl-NL"/>
        </w:rPr>
        <w:t>similar to the way a computer gets assigned a new IP address in a network.</w:t>
      </w:r>
      <w:commentRangeEnd w:id="90"/>
      <w:r w:rsidR="00A87E30">
        <w:rPr>
          <w:rStyle w:val="Verwijzingopmerking"/>
        </w:rPr>
        <w:commentReference w:id="90"/>
      </w:r>
    </w:p>
    <w:p w14:paraId="6C6818E6" w14:textId="77777777" w:rsidR="0089235E" w:rsidRPr="002854ED" w:rsidRDefault="0089235E" w:rsidP="002854ED">
      <w:pPr>
        <w:shd w:val="clear" w:color="auto" w:fill="FFFFFF"/>
        <w:rPr>
          <w:rFonts w:ascii="Times New Roman" w:eastAsia="Times New Roman" w:hAnsi="Times New Roman" w:cs="Times New Roman"/>
          <w:color w:val="000000"/>
          <w:lang w:val="en-US" w:eastAsia="nl-NL"/>
        </w:rPr>
      </w:pPr>
    </w:p>
    <w:p w14:paraId="7F635C47" w14:textId="1960DCFB" w:rsidR="002854ED" w:rsidRDefault="002854ED" w:rsidP="002854ED">
      <w:pPr>
        <w:shd w:val="clear" w:color="auto" w:fill="FFFFFF"/>
        <w:rPr>
          <w:ins w:id="91" w:author="Chloë Arkenbout" w:date="2022-03-15T17:44:00Z"/>
          <w:rFonts w:ascii="Arial" w:eastAsia="Times New Roman" w:hAnsi="Arial" w:cs="Arial"/>
          <w:color w:val="000000"/>
          <w:lang w:val="en-US" w:eastAsia="nl-NL"/>
        </w:rPr>
      </w:pPr>
      <w:r w:rsidRPr="002854ED">
        <w:rPr>
          <w:rFonts w:ascii="Arial" w:eastAsia="Times New Roman" w:hAnsi="Arial" w:cs="Arial"/>
          <w:color w:val="000000"/>
          <w:lang w:val="en-US" w:eastAsia="nl-NL"/>
        </w:rPr>
        <w:t>The connections between these nodes in a network are not abstract but can</w:t>
      </w:r>
      <w:ins w:id="92" w:author="Chloë Arkenbout" w:date="2022-03-15T17:46:00Z">
        <w:r w:rsidR="00AF0678">
          <w:rPr>
            <w:rFonts w:ascii="Arial" w:eastAsia="Times New Roman" w:hAnsi="Arial" w:cs="Arial"/>
            <w:color w:val="000000"/>
            <w:lang w:val="en-US" w:eastAsia="nl-NL"/>
          </w:rPr>
          <w:t>,</w:t>
        </w:r>
      </w:ins>
      <w:r w:rsidRPr="002854ED">
        <w:rPr>
          <w:rFonts w:ascii="Arial" w:eastAsia="Times New Roman" w:hAnsi="Arial" w:cs="Arial"/>
          <w:color w:val="000000"/>
          <w:lang w:val="en-US" w:eastAsia="nl-NL"/>
        </w:rPr>
        <w:t xml:space="preserve"> and have been</w:t>
      </w:r>
      <w:ins w:id="93" w:author="Chloë Arkenbout" w:date="2022-03-15T17:46:00Z">
        <w:r w:rsidR="00AF0678">
          <w:rPr>
            <w:rFonts w:ascii="Arial" w:eastAsia="Times New Roman" w:hAnsi="Arial" w:cs="Arial"/>
            <w:color w:val="000000"/>
            <w:lang w:val="en-US" w:eastAsia="nl-NL"/>
          </w:rPr>
          <w:t>,</w:t>
        </w:r>
      </w:ins>
      <w:r w:rsidRPr="002854ED">
        <w:rPr>
          <w:rFonts w:ascii="Arial" w:eastAsia="Times New Roman" w:hAnsi="Arial" w:cs="Arial"/>
          <w:color w:val="000000"/>
          <w:lang w:val="en-US" w:eastAsia="nl-NL"/>
        </w:rPr>
        <w:t xml:space="preserve"> diagrammatically mapped out, </w:t>
      </w:r>
      <w:del w:id="94" w:author="Chloë Arkenbout" w:date="2022-03-15T17:46:00Z">
        <w:r w:rsidRPr="002854ED" w:rsidDel="00AF0678">
          <w:rPr>
            <w:rFonts w:ascii="Arial" w:eastAsia="Times New Roman" w:hAnsi="Arial" w:cs="Arial"/>
            <w:color w:val="000000"/>
            <w:lang w:val="en-US" w:eastAsia="nl-NL"/>
          </w:rPr>
          <w:delText>as on an</w:delText>
        </w:r>
      </w:del>
      <w:ins w:id="95" w:author="Chloë Arkenbout" w:date="2022-03-15T17:46:00Z">
        <w:r w:rsidR="00AF0678">
          <w:rPr>
            <w:rFonts w:ascii="Arial" w:eastAsia="Times New Roman" w:hAnsi="Arial" w:cs="Arial"/>
            <w:color w:val="000000"/>
            <w:lang w:val="en-US" w:eastAsia="nl-NL"/>
          </w:rPr>
          <w:t>the</w:t>
        </w:r>
      </w:ins>
      <w:r w:rsidRPr="002854ED">
        <w:rPr>
          <w:rFonts w:ascii="Arial" w:eastAsia="Times New Roman" w:hAnsi="Arial" w:cs="Arial"/>
          <w:color w:val="000000"/>
          <w:lang w:val="en-US" w:eastAsia="nl-NL"/>
        </w:rPr>
        <w:t xml:space="preserve"> emergency list of the former Amsterdam squat </w:t>
      </w:r>
      <w:proofErr w:type="spellStart"/>
      <w:r w:rsidRPr="002854ED">
        <w:rPr>
          <w:rFonts w:ascii="Arial" w:eastAsia="Times New Roman" w:hAnsi="Arial" w:cs="Arial"/>
          <w:color w:val="000000"/>
          <w:lang w:val="en-US" w:eastAsia="nl-NL"/>
        </w:rPr>
        <w:t>Plantage</w:t>
      </w:r>
      <w:proofErr w:type="spellEnd"/>
      <w:r w:rsidRPr="002854ED">
        <w:rPr>
          <w:rFonts w:ascii="Arial" w:eastAsia="Times New Roman" w:hAnsi="Arial" w:cs="Arial"/>
          <w:color w:val="000000"/>
          <w:lang w:val="en-US" w:eastAsia="nl-NL"/>
        </w:rPr>
        <w:t xml:space="preserve"> </w:t>
      </w:r>
      <w:proofErr w:type="spellStart"/>
      <w:r w:rsidRPr="002854ED">
        <w:rPr>
          <w:rFonts w:ascii="Arial" w:eastAsia="Times New Roman" w:hAnsi="Arial" w:cs="Arial"/>
          <w:color w:val="000000"/>
          <w:lang w:val="en-US" w:eastAsia="nl-NL"/>
        </w:rPr>
        <w:t>Dok</w:t>
      </w:r>
      <w:proofErr w:type="spellEnd"/>
      <w:ins w:id="96" w:author="Chloë Arkenbout" w:date="2022-03-15T17:46:00Z">
        <w:r w:rsidR="00AF0678">
          <w:rPr>
            <w:rFonts w:ascii="Arial" w:eastAsia="Times New Roman" w:hAnsi="Arial" w:cs="Arial"/>
            <w:color w:val="000000"/>
            <w:lang w:val="en-US" w:eastAsia="nl-NL"/>
          </w:rPr>
          <w:t xml:space="preserve"> being an example of that</w:t>
        </w:r>
      </w:ins>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58 </w:t>
      </w:r>
      <w:r w:rsidRPr="002854ED">
        <w:rPr>
          <w:rFonts w:ascii="Arial" w:eastAsia="Times New Roman" w:hAnsi="Arial" w:cs="Arial"/>
          <w:color w:val="000000"/>
          <w:lang w:val="en-US" w:eastAsia="nl-NL"/>
        </w:rPr>
        <w:t xml:space="preserve">This network diagram </w:t>
      </w:r>
      <w:r w:rsidRPr="002854ED">
        <w:rPr>
          <w:rFonts w:ascii="Arial" w:eastAsia="Times New Roman" w:hAnsi="Arial" w:cs="Arial"/>
          <w:color w:val="000000"/>
          <w:lang w:val="en-US" w:eastAsia="nl-NL"/>
        </w:rPr>
        <w:lastRenderedPageBreak/>
        <w:t xml:space="preserve">does not include a cloud, an unknown factor beyond its control. If a cloud were to be included in this schematic, it would present </w:t>
      </w:r>
      <w:r w:rsidRPr="002854ED">
        <w:rPr>
          <w:rFonts w:ascii="Arial" w:eastAsia="Times New Roman" w:hAnsi="Arial" w:cs="Arial"/>
          <w:i/>
          <w:iCs/>
          <w:color w:val="000000"/>
          <w:lang w:val="en-US" w:eastAsia="nl-NL"/>
        </w:rPr>
        <w:t xml:space="preserve">the threat </w:t>
      </w:r>
      <w:r w:rsidRPr="002854ED">
        <w:rPr>
          <w:rFonts w:ascii="Arial" w:eastAsia="Times New Roman" w:hAnsi="Arial" w:cs="Arial"/>
          <w:color w:val="000000"/>
          <w:lang w:val="en-US" w:eastAsia="nl-NL"/>
        </w:rPr>
        <w:t>it was created to protect its members from in the first place. Instead of a network that is concerned with things like scalability, it operates on different principles. It is in its essence a network of solidarity.</w:t>
      </w:r>
    </w:p>
    <w:p w14:paraId="3B098EAE" w14:textId="77777777" w:rsidR="00AF0678" w:rsidRPr="002854ED" w:rsidRDefault="00AF0678" w:rsidP="002854ED">
      <w:pPr>
        <w:shd w:val="clear" w:color="auto" w:fill="FFFFFF"/>
        <w:rPr>
          <w:rFonts w:ascii="Times New Roman" w:eastAsia="Times New Roman" w:hAnsi="Times New Roman" w:cs="Times New Roman"/>
          <w:color w:val="000000"/>
          <w:lang w:val="en-US" w:eastAsia="nl-NL"/>
        </w:rPr>
      </w:pPr>
    </w:p>
    <w:p w14:paraId="21D7FE6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56 </w:t>
      </w:r>
      <w:r w:rsidRPr="002854ED">
        <w:rPr>
          <w:rFonts w:ascii="Arial" w:eastAsia="Times New Roman" w:hAnsi="Arial" w:cs="Arial"/>
          <w:color w:val="5E5E5E"/>
          <w:sz w:val="22"/>
          <w:szCs w:val="22"/>
          <w:lang w:val="en-US" w:eastAsia="nl-NL"/>
        </w:rPr>
        <w:t xml:space="preserve">Architecture of Appropriation list alternative housing projects, (sub)cultural venues, food distribution centers, peoples' kitchens, legal support, media outlets and medical services as nodes in this network. Boer et al., </w:t>
      </w:r>
      <w:r w:rsidRPr="002854ED">
        <w:rPr>
          <w:rFonts w:ascii="Arial" w:eastAsia="Times New Roman" w:hAnsi="Arial" w:cs="Arial"/>
          <w:i/>
          <w:iCs/>
          <w:color w:val="5E5E5E"/>
          <w:sz w:val="22"/>
          <w:szCs w:val="22"/>
          <w:lang w:val="en-US" w:eastAsia="nl-NL"/>
        </w:rPr>
        <w:t>Architecture of Appropriation</w:t>
      </w:r>
      <w:r w:rsidRPr="002854ED">
        <w:rPr>
          <w:rFonts w:ascii="Arial" w:eastAsia="Times New Roman" w:hAnsi="Arial" w:cs="Arial"/>
          <w:color w:val="5E5E5E"/>
          <w:sz w:val="22"/>
          <w:szCs w:val="22"/>
          <w:lang w:val="en-US" w:eastAsia="nl-NL"/>
        </w:rPr>
        <w:t>, 18.</w:t>
      </w:r>
    </w:p>
    <w:p w14:paraId="764869B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57 </w:t>
      </w:r>
      <w:r w:rsidRPr="002854ED">
        <w:rPr>
          <w:rFonts w:ascii="Arial" w:eastAsia="Times New Roman" w:hAnsi="Arial" w:cs="Arial"/>
          <w:color w:val="5E5E5E"/>
          <w:sz w:val="22"/>
          <w:szCs w:val="22"/>
          <w:lang w:val="en-US" w:eastAsia="nl-NL"/>
        </w:rPr>
        <w:t xml:space="preserve">Examples in Amsterdam include OT301 (located at </w:t>
      </w:r>
      <w:proofErr w:type="spellStart"/>
      <w:r w:rsidRPr="002854ED">
        <w:rPr>
          <w:rFonts w:ascii="Arial" w:eastAsia="Times New Roman" w:hAnsi="Arial" w:cs="Arial"/>
          <w:color w:val="5E5E5E"/>
          <w:sz w:val="22"/>
          <w:szCs w:val="22"/>
          <w:lang w:val="en-US" w:eastAsia="nl-NL"/>
        </w:rPr>
        <w:t>Overtoom</w:t>
      </w:r>
      <w:proofErr w:type="spellEnd"/>
      <w:r w:rsidRPr="002854ED">
        <w:rPr>
          <w:rFonts w:ascii="Arial" w:eastAsia="Times New Roman" w:hAnsi="Arial" w:cs="Arial"/>
          <w:color w:val="5E5E5E"/>
          <w:sz w:val="22"/>
          <w:szCs w:val="22"/>
          <w:lang w:val="en-US" w:eastAsia="nl-NL"/>
        </w:rPr>
        <w:t xml:space="preserve"> 301) and W139 (</w:t>
      </w:r>
      <w:proofErr w:type="spellStart"/>
      <w:r w:rsidRPr="002854ED">
        <w:rPr>
          <w:rFonts w:ascii="Arial" w:eastAsia="Times New Roman" w:hAnsi="Arial" w:cs="Arial"/>
          <w:color w:val="5E5E5E"/>
          <w:sz w:val="22"/>
          <w:szCs w:val="22"/>
          <w:lang w:val="en-US" w:eastAsia="nl-NL"/>
        </w:rPr>
        <w:t>Warmoesstraat</w:t>
      </w:r>
      <w:proofErr w:type="spellEnd"/>
      <w:r w:rsidRPr="002854ED">
        <w:rPr>
          <w:rFonts w:ascii="Arial" w:eastAsia="Times New Roman" w:hAnsi="Arial" w:cs="Arial"/>
          <w:color w:val="5E5E5E"/>
          <w:sz w:val="22"/>
          <w:szCs w:val="22"/>
          <w:lang w:val="en-US" w:eastAsia="nl-NL"/>
        </w:rPr>
        <w:t xml:space="preserve"> 139).</w:t>
      </w:r>
    </w:p>
    <w:p w14:paraId="530DAF89"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58 </w:t>
      </w:r>
      <w:r w:rsidRPr="002854ED">
        <w:rPr>
          <w:rFonts w:ascii="Arial" w:eastAsia="Times New Roman" w:hAnsi="Arial" w:cs="Arial"/>
          <w:color w:val="5E5E5E"/>
          <w:sz w:val="22"/>
          <w:szCs w:val="22"/>
          <w:lang w:val="en-US" w:eastAsia="nl-NL"/>
        </w:rPr>
        <w:t xml:space="preserve">In a time before cell phones, this flowchart, composed on a typewriter and distributed through copying machines, mapped out how, in case of an emergency such as an attack by violent groups like the police or thugs sent by the owner, the different nodes in the immediate network should be contacted for support, in which order, by who, and by what means (by </w:t>
      </w:r>
      <w:proofErr w:type="spellStart"/>
      <w:r w:rsidRPr="002854ED">
        <w:rPr>
          <w:rFonts w:ascii="Arial" w:eastAsia="Times New Roman" w:hAnsi="Arial" w:cs="Arial"/>
          <w:i/>
          <w:iCs/>
          <w:color w:val="5E5E5E"/>
          <w:sz w:val="22"/>
          <w:szCs w:val="22"/>
          <w:lang w:val="en-US" w:eastAsia="nl-NL"/>
        </w:rPr>
        <w:t>fiets</w:t>
      </w:r>
      <w:proofErr w:type="spellEnd"/>
      <w:r w:rsidRPr="002854ED">
        <w:rPr>
          <w:rFonts w:ascii="Arial" w:eastAsia="Times New Roman" w:hAnsi="Arial" w:cs="Arial"/>
          <w:color w:val="5E5E5E"/>
          <w:sz w:val="22"/>
          <w:szCs w:val="22"/>
          <w:lang w:val="en-US" w:eastAsia="nl-NL"/>
        </w:rPr>
        <w:t xml:space="preserve">, meaning by bike, or by </w:t>
      </w:r>
      <w:proofErr w:type="spellStart"/>
      <w:r w:rsidRPr="002854ED">
        <w:rPr>
          <w:rFonts w:ascii="Arial" w:eastAsia="Times New Roman" w:hAnsi="Arial" w:cs="Arial"/>
          <w:i/>
          <w:iCs/>
          <w:color w:val="5E5E5E"/>
          <w:sz w:val="22"/>
          <w:szCs w:val="22"/>
          <w:lang w:val="en-US" w:eastAsia="nl-NL"/>
        </w:rPr>
        <w:t>bellen</w:t>
      </w:r>
      <w:proofErr w:type="spellEnd"/>
      <w:r w:rsidRPr="002854ED">
        <w:rPr>
          <w:rFonts w:ascii="Arial" w:eastAsia="Times New Roman" w:hAnsi="Arial" w:cs="Arial"/>
          <w:color w:val="5E5E5E"/>
          <w:sz w:val="22"/>
          <w:szCs w:val="22"/>
          <w:lang w:val="en-US" w:eastAsia="nl-NL"/>
        </w:rPr>
        <w:t>, meaning by phone). Boer et al., 55.</w:t>
      </w:r>
    </w:p>
    <w:p w14:paraId="03F69E36" w14:textId="77777777" w:rsidR="002854ED" w:rsidRDefault="002854ED" w:rsidP="002854ED">
      <w:pPr>
        <w:shd w:val="clear" w:color="auto" w:fill="FFFFFF"/>
        <w:rPr>
          <w:rFonts w:ascii="Arial" w:eastAsia="Times New Roman" w:hAnsi="Arial" w:cs="Arial"/>
          <w:color w:val="000000"/>
          <w:lang w:val="en-US" w:eastAsia="nl-NL"/>
        </w:rPr>
      </w:pPr>
    </w:p>
    <w:p w14:paraId="4A2BE6E6" w14:textId="7D8C21B8"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fig. 5.2 No cloud in sight on the </w:t>
      </w:r>
      <w:proofErr w:type="spellStart"/>
      <w:r w:rsidRPr="002854ED">
        <w:rPr>
          <w:rFonts w:ascii="Arial" w:eastAsia="Times New Roman" w:hAnsi="Arial" w:cs="Arial"/>
          <w:i/>
          <w:iCs/>
          <w:color w:val="5E5E5E"/>
          <w:lang w:val="en-US" w:eastAsia="nl-NL"/>
        </w:rPr>
        <w:t>Alarmlijst</w:t>
      </w:r>
      <w:proofErr w:type="spellEnd"/>
      <w:r w:rsidRPr="002854ED">
        <w:rPr>
          <w:rFonts w:ascii="Arial" w:eastAsia="Times New Roman" w:hAnsi="Arial" w:cs="Arial"/>
          <w:i/>
          <w:iCs/>
          <w:color w:val="5E5E5E"/>
          <w:lang w:val="en-US" w:eastAsia="nl-NL"/>
        </w:rPr>
        <w:t xml:space="preserve"> Artis </w:t>
      </w:r>
      <w:r w:rsidRPr="002854ED">
        <w:rPr>
          <w:rFonts w:ascii="Arial" w:eastAsia="Times New Roman" w:hAnsi="Arial" w:cs="Arial"/>
          <w:color w:val="5E5E5E"/>
          <w:lang w:val="en-US" w:eastAsia="nl-NL"/>
        </w:rPr>
        <w:t>(here expressed in a mermaid.js script)</w:t>
      </w:r>
    </w:p>
    <w:p w14:paraId="3F16C8B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MS Gothic" w:eastAsia="MS Gothic" w:hAnsi="MS Gothic" w:cs="MS Gothic"/>
          <w:color w:val="929292"/>
          <w:sz w:val="18"/>
          <w:szCs w:val="18"/>
          <w:lang w:val="en-US" w:eastAsia="nl-NL"/>
        </w:rPr>
        <w:t> </w:t>
      </w:r>
    </w:p>
    <w:p w14:paraId="681E16D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 xml:space="preserve">6 Welcome to Hotel </w:t>
      </w:r>
      <w:proofErr w:type="spellStart"/>
      <w:r w:rsidRPr="002854ED">
        <w:rPr>
          <w:rFonts w:ascii="Arial" w:eastAsia="Times New Roman" w:hAnsi="Arial" w:cs="Arial"/>
          <w:b/>
          <w:bCs/>
          <w:color w:val="000000"/>
          <w:sz w:val="36"/>
          <w:szCs w:val="36"/>
          <w:lang w:val="en-US" w:eastAsia="nl-NL"/>
        </w:rPr>
        <w:t>Mokum</w:t>
      </w:r>
      <w:proofErr w:type="spellEnd"/>
    </w:p>
    <w:p w14:paraId="07525B7B" w14:textId="77777777" w:rsidR="002854ED" w:rsidRDefault="002854ED" w:rsidP="002854ED">
      <w:pPr>
        <w:shd w:val="clear" w:color="auto" w:fill="FFFFFF"/>
        <w:rPr>
          <w:rFonts w:ascii="Arial" w:eastAsia="Times New Roman" w:hAnsi="Arial" w:cs="Arial"/>
          <w:color w:val="5E5E5E"/>
          <w:lang w:val="en-US" w:eastAsia="nl-NL"/>
        </w:rPr>
      </w:pPr>
    </w:p>
    <w:p w14:paraId="655E8566" w14:textId="15CD7D73" w:rsidR="002854ED" w:rsidRDefault="002854ED" w:rsidP="002854ED">
      <w:pPr>
        <w:shd w:val="clear" w:color="auto" w:fill="FFFFFF"/>
        <w:rPr>
          <w:rFonts w:ascii="Arial" w:eastAsia="Times New Roman" w:hAnsi="Arial" w:cs="Arial"/>
          <w:color w:val="5E5E5E"/>
          <w:lang w:val="en-US" w:eastAsia="nl-NL"/>
        </w:rPr>
      </w:pPr>
      <w:r w:rsidRPr="002854ED">
        <w:rPr>
          <w:rFonts w:ascii="Arial" w:eastAsia="Times New Roman" w:hAnsi="Arial" w:cs="Arial"/>
          <w:color w:val="5E5E5E"/>
          <w:lang w:val="en-US" w:eastAsia="nl-NL"/>
        </w:rPr>
        <w:t>fig 6.1: A former meme</w:t>
      </w:r>
    </w:p>
    <w:p w14:paraId="34BB703C"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763097B5" w14:textId="6754A7E2" w:rsidR="002854ED" w:rsidRDefault="002854ED" w:rsidP="002854ED">
      <w:pPr>
        <w:shd w:val="clear" w:color="auto" w:fill="FFFFFF"/>
        <w:rPr>
          <w:ins w:id="97" w:author="Chloë Arkenbout" w:date="2022-03-15T17:48:00Z"/>
          <w:rFonts w:ascii="Arial" w:eastAsia="Times New Roman" w:hAnsi="Arial" w:cs="Arial"/>
          <w:color w:val="000000"/>
          <w:lang w:val="en-US" w:eastAsia="nl-NL"/>
        </w:rPr>
      </w:pPr>
      <w:r w:rsidRPr="002854ED">
        <w:rPr>
          <w:rFonts w:ascii="Arial" w:eastAsia="Times New Roman" w:hAnsi="Arial" w:cs="Arial"/>
          <w:color w:val="000000"/>
          <w:lang w:val="en-US" w:eastAsia="nl-NL"/>
        </w:rPr>
        <w:t>Many of us struggled with the pressure, the excitement, the exhaustion, the uncertainty, the lack of structure</w:t>
      </w:r>
      <w:ins w:id="98" w:author="Chloë Arkenbout" w:date="2022-03-17T14:21:00Z">
        <w:r w:rsidR="007A29BF">
          <w:rPr>
            <w:rFonts w:ascii="Arial" w:eastAsia="Times New Roman" w:hAnsi="Arial" w:cs="Arial"/>
            <w:color w:val="000000"/>
            <w:lang w:val="en-US" w:eastAsia="nl-NL"/>
          </w:rPr>
          <w:t>.</w:t>
        </w:r>
      </w:ins>
      <w:del w:id="99" w:author="Chloë Arkenbout" w:date="2022-03-17T14:21:00Z">
        <w:r w:rsidRPr="002854ED" w:rsidDel="007A29BF">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ins w:id="100" w:author="Chloë Arkenbout" w:date="2022-03-17T14:21:00Z">
        <w:r w:rsidR="007A29BF">
          <w:rPr>
            <w:rFonts w:ascii="Arial" w:eastAsia="Times New Roman" w:hAnsi="Arial" w:cs="Arial"/>
            <w:color w:val="000000"/>
            <w:lang w:val="en-US" w:eastAsia="nl-NL"/>
          </w:rPr>
          <w:t>I</w:t>
        </w:r>
      </w:ins>
      <w:del w:id="101" w:author="Chloë Arkenbout" w:date="2022-03-17T14:21:00Z">
        <w:r w:rsidRPr="002854ED" w:rsidDel="007A29BF">
          <w:rPr>
            <w:rFonts w:ascii="Arial" w:eastAsia="Times New Roman" w:hAnsi="Arial" w:cs="Arial"/>
            <w:color w:val="000000"/>
            <w:lang w:val="en-US" w:eastAsia="nl-NL"/>
          </w:rPr>
          <w:delText>i</w:delText>
        </w:r>
      </w:del>
      <w:r w:rsidRPr="002854ED">
        <w:rPr>
          <w:rFonts w:ascii="Arial" w:eastAsia="Times New Roman" w:hAnsi="Arial" w:cs="Arial"/>
          <w:color w:val="000000"/>
          <w:lang w:val="en-US" w:eastAsia="nl-NL"/>
        </w:rPr>
        <w:t>mpostor syndrome</w:t>
      </w:r>
      <w:ins w:id="102" w:author="Chloë Arkenbout" w:date="2022-03-17T14:21:00Z">
        <w:r w:rsidR="007A29BF">
          <w:rPr>
            <w:rFonts w:ascii="Arial" w:eastAsia="Times New Roman" w:hAnsi="Arial" w:cs="Arial"/>
            <w:color w:val="000000"/>
            <w:lang w:val="en-US" w:eastAsia="nl-NL"/>
          </w:rPr>
          <w:t xml:space="preserve"> too</w:t>
        </w:r>
      </w:ins>
      <w:r w:rsidRPr="002854ED">
        <w:rPr>
          <w:rFonts w:ascii="Arial" w:eastAsia="Times New Roman" w:hAnsi="Arial" w:cs="Arial"/>
          <w:color w:val="000000"/>
          <w:lang w:val="en-US" w:eastAsia="nl-NL"/>
        </w:rPr>
        <w:t>. The let-down effect was real</w:t>
      </w:r>
      <w:ins w:id="103" w:author="Chloë Arkenbout" w:date="2022-03-17T14:21:00Z">
        <w:r w:rsidR="007A29BF">
          <w:rPr>
            <w:rFonts w:ascii="Arial" w:eastAsia="Times New Roman" w:hAnsi="Arial" w:cs="Arial"/>
            <w:color w:val="000000"/>
            <w:lang w:val="en-US" w:eastAsia="nl-NL"/>
          </w:rPr>
          <w:t>.</w:t>
        </w:r>
      </w:ins>
      <w:del w:id="104" w:author="Chloë Arkenbout" w:date="2022-03-17T14:21:00Z">
        <w:r w:rsidRPr="002854ED" w:rsidDel="007A29BF">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ins w:id="105" w:author="Chloë Arkenbout" w:date="2022-03-17T14:21:00Z">
        <w:r w:rsidR="007A29BF">
          <w:rPr>
            <w:rFonts w:ascii="Arial" w:eastAsia="Times New Roman" w:hAnsi="Arial" w:cs="Arial"/>
            <w:color w:val="000000"/>
            <w:lang w:val="en-US" w:eastAsia="nl-NL"/>
          </w:rPr>
          <w:t>I</w:t>
        </w:r>
      </w:ins>
      <w:del w:id="106" w:author="Chloë Arkenbout" w:date="2022-03-17T14:21:00Z">
        <w:r w:rsidRPr="002854ED" w:rsidDel="007A29BF">
          <w:rPr>
            <w:rFonts w:ascii="Arial" w:eastAsia="Times New Roman" w:hAnsi="Arial" w:cs="Arial"/>
            <w:color w:val="000000"/>
            <w:lang w:val="en-US" w:eastAsia="nl-NL"/>
          </w:rPr>
          <w:delText>i</w:delText>
        </w:r>
      </w:del>
      <w:r w:rsidRPr="002854ED">
        <w:rPr>
          <w:rFonts w:ascii="Arial" w:eastAsia="Times New Roman" w:hAnsi="Arial" w:cs="Arial"/>
          <w:color w:val="000000"/>
          <w:lang w:val="en-US" w:eastAsia="nl-NL"/>
        </w:rPr>
        <w:t>mmediately after the action a number of people got sick. Most of us had stopped exercising, ate unhealthily, and couldn't keep up with simple household tasks. Someone said their home had started to look like a squat</w:t>
      </w:r>
      <w:ins w:id="107" w:author="Chloë Arkenbout" w:date="2022-03-17T14:21:00Z">
        <w:r w:rsidR="007A29BF">
          <w:rPr>
            <w:rFonts w:ascii="Arial" w:eastAsia="Times New Roman" w:hAnsi="Arial" w:cs="Arial"/>
            <w:color w:val="000000"/>
            <w:lang w:val="en-US" w:eastAsia="nl-NL"/>
          </w:rPr>
          <w:t>,</w:t>
        </w:r>
      </w:ins>
      <w:r w:rsidRPr="002854ED">
        <w:rPr>
          <w:rFonts w:ascii="Arial" w:eastAsia="Times New Roman" w:hAnsi="Arial" w:cs="Arial"/>
          <w:color w:val="000000"/>
          <w:lang w:val="en-US" w:eastAsia="nl-NL"/>
        </w:rPr>
        <w:t xml:space="preserve"> while our squat had slowly started to look like a home. At the same time, most of us experienced difficulty in leaving, in going home, and felt guilty when we missed just a day or two.</w:t>
      </w:r>
    </w:p>
    <w:p w14:paraId="703C0CDB" w14:textId="77777777" w:rsidR="003B3BE3" w:rsidRPr="002854ED" w:rsidRDefault="003B3BE3" w:rsidP="002854ED">
      <w:pPr>
        <w:shd w:val="clear" w:color="auto" w:fill="FFFFFF"/>
        <w:rPr>
          <w:rFonts w:ascii="Times New Roman" w:eastAsia="Times New Roman" w:hAnsi="Times New Roman" w:cs="Times New Roman"/>
          <w:color w:val="000000"/>
          <w:lang w:val="en-US" w:eastAsia="nl-NL"/>
        </w:rPr>
      </w:pPr>
    </w:p>
    <w:p w14:paraId="4138EC0C" w14:textId="6A519323"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We squatted Hotel </w:t>
      </w:r>
      <w:proofErr w:type="spellStart"/>
      <w:r w:rsidRPr="002854ED">
        <w:rPr>
          <w:rFonts w:ascii="Arial" w:eastAsia="Times New Roman" w:hAnsi="Arial" w:cs="Arial"/>
          <w:color w:val="000000"/>
          <w:lang w:val="en-US" w:eastAsia="nl-NL"/>
        </w:rPr>
        <w:t>Mokum</w:t>
      </w:r>
      <w:proofErr w:type="spellEnd"/>
      <w:r w:rsidRPr="002854ED">
        <w:rPr>
          <w:rFonts w:ascii="Arial" w:eastAsia="Times New Roman" w:hAnsi="Arial" w:cs="Arial"/>
          <w:color w:val="000000"/>
          <w:lang w:val="en-US" w:eastAsia="nl-NL"/>
        </w:rPr>
        <w:t xml:space="preserve"> on October 16, 2021. None of us had really expected to succeed</w:t>
      </w:r>
      <w:ins w:id="108" w:author="Chloë Arkenbout" w:date="2022-03-17T14:22:00Z">
        <w:r w:rsidR="007A29BF">
          <w:rPr>
            <w:rFonts w:ascii="Arial" w:eastAsia="Times New Roman" w:hAnsi="Arial" w:cs="Arial"/>
            <w:color w:val="000000"/>
            <w:lang w:val="en-US" w:eastAsia="nl-NL"/>
          </w:rPr>
          <w:t xml:space="preserve">. </w:t>
        </w:r>
      </w:ins>
      <w:del w:id="109" w:author="Chloë Arkenbout" w:date="2022-03-17T14:22:00Z">
        <w:r w:rsidRPr="002854ED" w:rsidDel="007A29BF">
          <w:rPr>
            <w:rFonts w:ascii="Arial" w:eastAsia="Times New Roman" w:hAnsi="Arial" w:cs="Arial"/>
            <w:color w:val="000000"/>
            <w:lang w:val="en-US" w:eastAsia="nl-NL"/>
          </w:rPr>
          <w:delText>—</w:delText>
        </w:r>
      </w:del>
      <w:ins w:id="110" w:author="Chloë Arkenbout" w:date="2022-03-17T14:22:00Z">
        <w:r w:rsidR="007A29BF">
          <w:rPr>
            <w:rFonts w:ascii="Arial" w:eastAsia="Times New Roman" w:hAnsi="Arial" w:cs="Arial"/>
            <w:color w:val="000000"/>
            <w:lang w:val="en-US" w:eastAsia="nl-NL"/>
          </w:rPr>
          <w:t>I</w:t>
        </w:r>
      </w:ins>
      <w:del w:id="111" w:author="Chloë Arkenbout" w:date="2022-03-17T14:22:00Z">
        <w:r w:rsidRPr="002854ED" w:rsidDel="007A29BF">
          <w:rPr>
            <w:rFonts w:ascii="Arial" w:eastAsia="Times New Roman" w:hAnsi="Arial" w:cs="Arial"/>
            <w:color w:val="000000"/>
            <w:lang w:val="en-US" w:eastAsia="nl-NL"/>
          </w:rPr>
          <w:delText>i</w:delText>
        </w:r>
      </w:del>
      <w:r w:rsidRPr="002854ED">
        <w:rPr>
          <w:rFonts w:ascii="Arial" w:eastAsia="Times New Roman" w:hAnsi="Arial" w:cs="Arial"/>
          <w:color w:val="000000"/>
          <w:lang w:val="en-US" w:eastAsia="nl-NL"/>
        </w:rPr>
        <w:t xml:space="preserve">n the secretive meetings with the </w:t>
      </w:r>
      <w:r w:rsidRPr="002854ED">
        <w:rPr>
          <w:rFonts w:ascii="Arial" w:eastAsia="Times New Roman" w:hAnsi="Arial" w:cs="Arial"/>
          <w:i/>
          <w:iCs/>
          <w:color w:val="000000"/>
          <w:lang w:val="en-US" w:eastAsia="nl-NL"/>
        </w:rPr>
        <w:t xml:space="preserve">real </w:t>
      </w:r>
      <w:r w:rsidRPr="002854ED">
        <w:rPr>
          <w:rFonts w:ascii="Arial" w:eastAsia="Times New Roman" w:hAnsi="Arial" w:cs="Arial"/>
          <w:color w:val="000000"/>
          <w:lang w:val="en-US" w:eastAsia="nl-NL"/>
        </w:rPr>
        <w:t xml:space="preserve">squatters in which we planned the action (out of a general distrust of technology we always </w:t>
      </w:r>
      <w:del w:id="112" w:author="Chloë Arkenbout" w:date="2022-03-17T14:22:00Z">
        <w:r w:rsidRPr="002854ED" w:rsidDel="007A29BF">
          <w:rPr>
            <w:rFonts w:ascii="Arial" w:eastAsia="Times New Roman" w:hAnsi="Arial" w:cs="Arial"/>
            <w:color w:val="000000"/>
            <w:lang w:val="en-US" w:eastAsia="nl-NL"/>
          </w:rPr>
          <w:delText>had to leave</w:delText>
        </w:r>
      </w:del>
      <w:ins w:id="113" w:author="Chloë Arkenbout" w:date="2022-03-17T14:22:00Z">
        <w:r w:rsidR="007A29BF">
          <w:rPr>
            <w:rFonts w:ascii="Arial" w:eastAsia="Times New Roman" w:hAnsi="Arial" w:cs="Arial"/>
            <w:color w:val="000000"/>
            <w:lang w:val="en-US" w:eastAsia="nl-NL"/>
          </w:rPr>
          <w:t>left</w:t>
        </w:r>
      </w:ins>
      <w:r w:rsidRPr="002854ED">
        <w:rPr>
          <w:rFonts w:ascii="Arial" w:eastAsia="Times New Roman" w:hAnsi="Arial" w:cs="Arial"/>
          <w:color w:val="000000"/>
          <w:lang w:val="en-US" w:eastAsia="nl-NL"/>
        </w:rPr>
        <w:t xml:space="preserve"> our phones in another room)</w:t>
      </w:r>
      <w:ins w:id="114" w:author="Chloë Arkenbout" w:date="2022-03-17T14:23:00Z">
        <w:r w:rsidR="00F13BD3">
          <w:rPr>
            <w:rFonts w:ascii="Arial" w:eastAsia="Times New Roman" w:hAnsi="Arial" w:cs="Arial"/>
            <w:color w:val="000000"/>
            <w:lang w:val="en-US" w:eastAsia="nl-NL"/>
          </w:rPr>
          <w:t>.</w:t>
        </w:r>
      </w:ins>
      <w:del w:id="115" w:author="Chloë Arkenbout" w:date="2022-03-17T14:23:00Z">
        <w:r w:rsidRPr="002854ED" w:rsidDel="00F13BD3">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ins w:id="116" w:author="Chloë Arkenbout" w:date="2022-03-17T14:23:00Z">
        <w:r w:rsidR="00F13BD3">
          <w:rPr>
            <w:rFonts w:ascii="Arial" w:eastAsia="Times New Roman" w:hAnsi="Arial" w:cs="Arial"/>
            <w:color w:val="000000"/>
            <w:lang w:val="en-US" w:eastAsia="nl-NL"/>
          </w:rPr>
          <w:t>T</w:t>
        </w:r>
      </w:ins>
      <w:del w:id="117" w:author="Chloë Arkenbout" w:date="2022-03-17T14:23:00Z">
        <w:r w:rsidRPr="002854ED" w:rsidDel="00F13BD3">
          <w:rPr>
            <w:rFonts w:ascii="Arial" w:eastAsia="Times New Roman" w:hAnsi="Arial" w:cs="Arial"/>
            <w:color w:val="000000"/>
            <w:lang w:val="en-US" w:eastAsia="nl-NL"/>
          </w:rPr>
          <w:delText>t</w:delText>
        </w:r>
      </w:del>
      <w:r w:rsidRPr="002854ED">
        <w:rPr>
          <w:rFonts w:ascii="Arial" w:eastAsia="Times New Roman" w:hAnsi="Arial" w:cs="Arial"/>
          <w:color w:val="000000"/>
          <w:lang w:val="en-US" w:eastAsia="nl-NL"/>
        </w:rPr>
        <w:t xml:space="preserve">he best-case scenario was nothing more than a rhetorical bridge into </w:t>
      </w:r>
      <w:del w:id="118" w:author="Chloë Arkenbout" w:date="2022-03-17T14:24:00Z">
        <w:r w:rsidRPr="002854ED" w:rsidDel="00F13BD3">
          <w:rPr>
            <w:rFonts w:ascii="Arial" w:eastAsia="Times New Roman" w:hAnsi="Arial" w:cs="Arial"/>
            <w:color w:val="000000"/>
            <w:lang w:val="en-US" w:eastAsia="nl-NL"/>
          </w:rPr>
          <w:delText xml:space="preserve">infinitely more likely </w:delText>
        </w:r>
      </w:del>
      <w:r w:rsidRPr="002854ED">
        <w:rPr>
          <w:rFonts w:ascii="Arial" w:eastAsia="Times New Roman" w:hAnsi="Arial" w:cs="Arial"/>
          <w:color w:val="000000"/>
          <w:lang w:val="en-US" w:eastAsia="nl-NL"/>
        </w:rPr>
        <w:t>crisis scenarios of varying gravitas</w:t>
      </w:r>
      <w:ins w:id="119" w:author="Chloë Arkenbout" w:date="2022-03-17T14:24:00Z">
        <w:r w:rsidR="00F13BD3">
          <w:rPr>
            <w:rFonts w:ascii="Arial" w:eastAsia="Times New Roman" w:hAnsi="Arial" w:cs="Arial"/>
            <w:color w:val="000000"/>
            <w:lang w:val="en-US" w:eastAsia="nl-NL"/>
          </w:rPr>
          <w:t xml:space="preserve"> that were </w:t>
        </w:r>
        <w:r w:rsidR="00F13BD3" w:rsidRPr="002854ED">
          <w:rPr>
            <w:rFonts w:ascii="Arial" w:eastAsia="Times New Roman" w:hAnsi="Arial" w:cs="Arial"/>
            <w:color w:val="000000"/>
            <w:lang w:val="en-US" w:eastAsia="nl-NL"/>
          </w:rPr>
          <w:t>infinitely</w:t>
        </w:r>
        <w:r w:rsidR="00F13BD3">
          <w:rPr>
            <w:rFonts w:ascii="Arial" w:eastAsia="Times New Roman" w:hAnsi="Arial" w:cs="Arial"/>
            <w:color w:val="000000"/>
            <w:lang w:val="en-US" w:eastAsia="nl-NL"/>
          </w:rPr>
          <w:t xml:space="preserve"> </w:t>
        </w:r>
        <w:r w:rsidR="00F13BD3" w:rsidRPr="002854ED">
          <w:rPr>
            <w:rFonts w:ascii="Arial" w:eastAsia="Times New Roman" w:hAnsi="Arial" w:cs="Arial"/>
            <w:color w:val="000000"/>
            <w:lang w:val="en-US" w:eastAsia="nl-NL"/>
          </w:rPr>
          <w:t>more likely</w:t>
        </w:r>
        <w:r w:rsidR="00F13BD3">
          <w:rPr>
            <w:rFonts w:ascii="Arial" w:eastAsia="Times New Roman" w:hAnsi="Arial" w:cs="Arial"/>
            <w:color w:val="000000"/>
            <w:lang w:val="en-US" w:eastAsia="nl-NL"/>
          </w:rPr>
          <w:t xml:space="preserve"> than actually succeeding</w:t>
        </w:r>
      </w:ins>
      <w:ins w:id="120" w:author="Chloë Arkenbout" w:date="2022-03-17T14:25:00Z">
        <w:r w:rsidR="001B7580">
          <w:rPr>
            <w:rFonts w:ascii="Arial" w:eastAsia="Times New Roman" w:hAnsi="Arial" w:cs="Arial"/>
            <w:color w:val="000000"/>
            <w:lang w:val="en-US" w:eastAsia="nl-NL"/>
          </w:rPr>
          <w:t>;</w:t>
        </w:r>
      </w:ins>
      <w:del w:id="121" w:author="Chloë Arkenbout" w:date="2022-03-17T14:24:00Z">
        <w:r w:rsidRPr="002854ED" w:rsidDel="001B7580">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w:t>
      </w:r>
      <w:r w:rsidRPr="002854ED">
        <w:rPr>
          <w:rFonts w:ascii="Arial" w:eastAsia="Times New Roman" w:hAnsi="Arial" w:cs="Arial"/>
          <w:i/>
          <w:iCs/>
          <w:color w:val="000000"/>
          <w:lang w:val="en-US" w:eastAsia="nl-NL"/>
        </w:rPr>
        <w:t xml:space="preserve">of course, </w:t>
      </w:r>
      <w:del w:id="122" w:author="Chloë Arkenbout" w:date="2022-03-17T14:25:00Z">
        <w:r w:rsidRPr="002854ED" w:rsidDel="001B7580">
          <w:rPr>
            <w:rFonts w:ascii="Arial" w:eastAsia="Times New Roman" w:hAnsi="Arial" w:cs="Arial"/>
            <w:i/>
            <w:iCs/>
            <w:color w:val="000000"/>
            <w:lang w:val="en-US" w:eastAsia="nl-NL"/>
          </w:rPr>
          <w:delText xml:space="preserve">at that moment </w:delText>
        </w:r>
      </w:del>
      <w:r w:rsidRPr="002854ED">
        <w:rPr>
          <w:rFonts w:ascii="Arial" w:eastAsia="Times New Roman" w:hAnsi="Arial" w:cs="Arial"/>
          <w:i/>
          <w:iCs/>
          <w:color w:val="000000"/>
          <w:lang w:val="en-US" w:eastAsia="nl-NL"/>
        </w:rPr>
        <w:t>the police can just decide to leave, but more likely they will [insert various degrees of state violence here]</w:t>
      </w:r>
      <w:r w:rsidRPr="002854ED">
        <w:rPr>
          <w:rFonts w:ascii="Arial" w:eastAsia="Times New Roman" w:hAnsi="Arial" w:cs="Arial"/>
          <w:color w:val="000000"/>
          <w:lang w:val="en-US" w:eastAsia="nl-NL"/>
        </w:rPr>
        <w:t>. But then it all turned out differently, and they did leave, and there we were, 20-odd 20-somethings and me, and all six floors of the former hotel right in the center of Amsterdam were ours, and every news outlet in town wanted to talk to us.</w:t>
      </w:r>
    </w:p>
    <w:p w14:paraId="1F75C64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63F63208" w14:textId="0DDE46EF"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The day of the action we got drunk, the day after we started programming</w:t>
      </w:r>
      <w:ins w:id="123" w:author="Chloë Arkenbout" w:date="2022-03-17T14:25:00Z">
        <w:r w:rsidR="001B7580">
          <w:rPr>
            <w:rFonts w:ascii="Arial" w:eastAsia="Times New Roman" w:hAnsi="Arial" w:cs="Arial"/>
            <w:color w:val="000000"/>
            <w:lang w:val="en-US" w:eastAsia="nl-NL"/>
          </w:rPr>
          <w:t xml:space="preserve"> events</w:t>
        </w:r>
      </w:ins>
      <w:r w:rsidRPr="002854ED">
        <w:rPr>
          <w:rFonts w:ascii="Arial" w:eastAsia="Times New Roman" w:hAnsi="Arial" w:cs="Arial"/>
          <w:color w:val="000000"/>
          <w:lang w:val="en-US" w:eastAsia="nl-NL"/>
        </w:rPr>
        <w:t xml:space="preserve">. Our first event was a series of screenings, curated by Mateo and Jeffrey Babcock from </w:t>
      </w:r>
      <w:r w:rsidRPr="002854ED">
        <w:rPr>
          <w:rFonts w:ascii="Arial" w:eastAsia="Times New Roman" w:hAnsi="Arial" w:cs="Arial"/>
          <w:i/>
          <w:iCs/>
          <w:color w:val="000000"/>
          <w:lang w:val="en-US" w:eastAsia="nl-NL"/>
        </w:rPr>
        <w:t>Jeffrey's Underground Cinema(s)</w:t>
      </w:r>
      <w:r w:rsidRPr="002854ED">
        <w:rPr>
          <w:rFonts w:ascii="Arial" w:eastAsia="Times New Roman" w:hAnsi="Arial" w:cs="Arial"/>
          <w:color w:val="000000"/>
          <w:lang w:val="en-US" w:eastAsia="nl-NL"/>
        </w:rPr>
        <w:t>. From then on</w:t>
      </w:r>
      <w:ins w:id="124" w:author="Chloë Arkenbout" w:date="2022-03-17T14:26:00Z">
        <w:r w:rsidR="003A7C37">
          <w:rPr>
            <w:rFonts w:ascii="Arial" w:eastAsia="Times New Roman" w:hAnsi="Arial" w:cs="Arial"/>
            <w:color w:val="000000"/>
            <w:lang w:val="en-US" w:eastAsia="nl-NL"/>
          </w:rPr>
          <w:t>,</w:t>
        </w:r>
      </w:ins>
      <w:r w:rsidRPr="002854ED">
        <w:rPr>
          <w:rFonts w:ascii="Arial" w:eastAsia="Times New Roman" w:hAnsi="Arial" w:cs="Arial"/>
          <w:color w:val="000000"/>
          <w:lang w:val="en-US" w:eastAsia="nl-NL"/>
        </w:rPr>
        <w:t xml:space="preserve"> we kept going. In the first month, we organized a neighborhood lunch, political caf</w:t>
      </w:r>
      <w:ins w:id="125" w:author="Chloë Arkenbout" w:date="2022-03-17T14:27:00Z">
        <w:r w:rsidR="003A7C37">
          <w:rPr>
            <w:rFonts w:ascii="Arial" w:eastAsia="Times New Roman" w:hAnsi="Arial" w:cs="Arial"/>
            <w:color w:val="000000"/>
            <w:lang w:val="en-US" w:eastAsia="nl-NL"/>
          </w:rPr>
          <w:t>e</w:t>
        </w:r>
      </w:ins>
      <w:del w:id="126" w:author="Chloë Arkenbout" w:date="2022-03-17T14:27:00Z">
        <w:r w:rsidRPr="002854ED" w:rsidDel="003A7C37">
          <w:rPr>
            <w:rFonts w:ascii="Arial" w:eastAsia="Times New Roman" w:hAnsi="Arial" w:cs="Arial"/>
            <w:color w:val="000000"/>
            <w:lang w:val="en-US" w:eastAsia="nl-NL"/>
          </w:rPr>
          <w:delText>é</w:delText>
        </w:r>
      </w:del>
      <w:r w:rsidRPr="002854ED">
        <w:rPr>
          <w:rFonts w:ascii="Arial" w:eastAsia="Times New Roman" w:hAnsi="Arial" w:cs="Arial"/>
          <w:color w:val="000000"/>
          <w:lang w:val="en-US" w:eastAsia="nl-NL"/>
        </w:rPr>
        <w:t xml:space="preserve">s, screenings, a </w:t>
      </w:r>
      <w:proofErr w:type="gramStart"/>
      <w:r w:rsidRPr="002854ED">
        <w:rPr>
          <w:rFonts w:ascii="Arial" w:eastAsia="Times New Roman" w:hAnsi="Arial" w:cs="Arial"/>
          <w:color w:val="000000"/>
          <w:lang w:val="en-US" w:eastAsia="nl-NL"/>
        </w:rPr>
        <w:t>screen printing</w:t>
      </w:r>
      <w:proofErr w:type="gramEnd"/>
      <w:r w:rsidRPr="002854ED">
        <w:rPr>
          <w:rFonts w:ascii="Arial" w:eastAsia="Times New Roman" w:hAnsi="Arial" w:cs="Arial"/>
          <w:color w:val="000000"/>
          <w:lang w:val="en-US" w:eastAsia="nl-NL"/>
        </w:rPr>
        <w:t xml:space="preserve"> workshop, a chess tournament, an exhibition with more than 70 participants, a demonstration and</w:t>
      </w:r>
      <w:r>
        <w:rPr>
          <w:rFonts w:ascii="Times New Roman" w:eastAsia="Times New Roman" w:hAnsi="Times New Roman" w:cs="Times New Roman"/>
          <w:color w:val="000000"/>
          <w:lang w:val="en-US" w:eastAsia="nl-NL"/>
        </w:rPr>
        <w:t xml:space="preserve"> </w:t>
      </w:r>
      <w:r w:rsidRPr="002854ED">
        <w:rPr>
          <w:rFonts w:ascii="Arial" w:eastAsia="Times New Roman" w:hAnsi="Arial" w:cs="Arial"/>
          <w:color w:val="000000"/>
          <w:lang w:val="en-US" w:eastAsia="nl-NL"/>
        </w:rPr>
        <w:t>seemingly infinite amounts of bar nights. Fueled by a mix of enthusiasm, disbelief and constant fear of eviction, we went on and on, and every time it got better and bigger, and every time it was packed.</w:t>
      </w:r>
    </w:p>
    <w:p w14:paraId="5B14E52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76EA5949" w14:textId="23CAD509"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When we didn't have a public program, we worked on the building</w:t>
      </w:r>
      <w:ins w:id="127" w:author="Chloë Arkenbout" w:date="2022-03-17T14:27:00Z">
        <w:r w:rsidR="003A7C37">
          <w:rPr>
            <w:rFonts w:ascii="Arial" w:eastAsia="Times New Roman" w:hAnsi="Arial" w:cs="Arial"/>
            <w:color w:val="000000"/>
            <w:lang w:val="en-US" w:eastAsia="nl-NL"/>
          </w:rPr>
          <w:t xml:space="preserve">. </w:t>
        </w:r>
      </w:ins>
      <w:del w:id="128" w:author="Chloë Arkenbout" w:date="2022-03-17T14:27:00Z">
        <w:r w:rsidRPr="002854ED" w:rsidDel="003A7C37">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It had been gutted to the core and in the two years that it had been abandoned, it had decayed dramatically. After changing the locks, we cleared out the carcasses of the pigeons that had been trapped inside, cleaned the floors of their excrements, built a toilet</w:t>
      </w:r>
      <w:del w:id="129" w:author="Chloë Arkenbout" w:date="2022-03-17T14:29:00Z">
        <w:r w:rsidRPr="002854ED" w:rsidDel="00A4665F">
          <w:rPr>
            <w:rFonts w:ascii="Arial" w:eastAsia="Times New Roman" w:hAnsi="Arial" w:cs="Arial"/>
            <w:color w:val="000000"/>
            <w:lang w:val="en-US" w:eastAsia="nl-NL"/>
          </w:rPr>
          <w:delText xml:space="preserve"> for ours</w:delText>
        </w:r>
      </w:del>
      <w:r w:rsidRPr="002854ED">
        <w:rPr>
          <w:rFonts w:ascii="Arial" w:eastAsia="Times New Roman" w:hAnsi="Arial" w:cs="Arial"/>
          <w:color w:val="000000"/>
          <w:lang w:val="en-US" w:eastAsia="nl-NL"/>
        </w:rPr>
        <w:t xml:space="preserve">, pumped out the water from the crawlspace beneath, built a bar, set up internet throughout the building (piggybacking on the </w:t>
      </w:r>
      <w:proofErr w:type="spellStart"/>
      <w:r w:rsidRPr="002854ED">
        <w:rPr>
          <w:rFonts w:ascii="Arial" w:eastAsia="Times New Roman" w:hAnsi="Arial" w:cs="Arial"/>
          <w:color w:val="000000"/>
          <w:lang w:val="en-US" w:eastAsia="nl-NL"/>
        </w:rPr>
        <w:t>wifi</w:t>
      </w:r>
      <w:proofErr w:type="spellEnd"/>
      <w:r w:rsidRPr="002854ED">
        <w:rPr>
          <w:rFonts w:ascii="Arial" w:eastAsia="Times New Roman" w:hAnsi="Arial" w:cs="Arial"/>
          <w:color w:val="000000"/>
          <w:lang w:val="en-US" w:eastAsia="nl-NL"/>
        </w:rPr>
        <w:t xml:space="preserve"> from the hotel across the street), built living rooms and bed</w:t>
      </w:r>
      <w:del w:id="130" w:author="Chloë Arkenbout" w:date="2022-03-17T14:30:00Z">
        <w:r w:rsidRPr="002854ED" w:rsidDel="00A4665F">
          <w:rPr>
            <w:rFonts w:ascii="Arial" w:eastAsia="Times New Roman" w:hAnsi="Arial" w:cs="Arial"/>
            <w:color w:val="000000"/>
            <w:lang w:val="en-US" w:eastAsia="nl-NL"/>
          </w:rPr>
          <w:delText xml:space="preserve"> </w:delText>
        </w:r>
      </w:del>
      <w:r w:rsidRPr="002854ED">
        <w:rPr>
          <w:rFonts w:ascii="Arial" w:eastAsia="Times New Roman" w:hAnsi="Arial" w:cs="Arial"/>
          <w:color w:val="000000"/>
          <w:lang w:val="en-US" w:eastAsia="nl-NL"/>
        </w:rPr>
        <w:t>rooms, furnished it all, and cleaned—everything, endless amounts of times. Hardly any of us had ever squatted before, let alone on this scale, and without the unconditional and selfless support and expertise from helpers, friends and members of the squatting scene, we could have never pulled any of it off.</w:t>
      </w:r>
    </w:p>
    <w:p w14:paraId="17703371" w14:textId="70573FFC"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Whatever time was left, we spent in meetings. We had to organize and decide on events, fill the sleeping schedule, plan the renovations, find legal representation, write public statements, apply for funding, talk to an endless stream of journalists, talk to the neighbors, invite activists and politicians, deny entry to other activists and politicians, form connections to other squats, talk to the owner</w:t>
      </w:r>
      <w:ins w:id="131" w:author="Chloë Arkenbout" w:date="2022-03-17T14:31:00Z">
        <w:r w:rsidR="00A4665F">
          <w:rPr>
            <w:rFonts w:ascii="Arial" w:eastAsia="Times New Roman" w:hAnsi="Arial" w:cs="Arial"/>
            <w:color w:val="000000"/>
            <w:lang w:val="en-US" w:eastAsia="nl-NL"/>
          </w:rPr>
          <w:t xml:space="preserve"> of the building</w:t>
        </w:r>
      </w:ins>
      <w:r w:rsidRPr="002854ED">
        <w:rPr>
          <w:rFonts w:ascii="Arial" w:eastAsia="Times New Roman" w:hAnsi="Arial" w:cs="Arial"/>
          <w:color w:val="000000"/>
          <w:lang w:val="en-US" w:eastAsia="nl-NL"/>
        </w:rPr>
        <w:t xml:space="preserve"> and formulate a corona policy. We organized on the fly—we set up Signal groups and a Matrix server, learned hand signs, kept times, moderated meetings, argued and solved conflicts, did check-ins and kept notes of everything. We </w:t>
      </w:r>
      <w:del w:id="132" w:author="Chloë Arkenbout" w:date="2022-03-17T14:31:00Z">
        <w:r w:rsidRPr="002854ED" w:rsidDel="00521BFF">
          <w:rPr>
            <w:rFonts w:ascii="Arial" w:eastAsia="Times New Roman" w:hAnsi="Arial" w:cs="Arial"/>
            <w:color w:val="000000"/>
            <w:lang w:val="en-US" w:eastAsia="nl-NL"/>
          </w:rPr>
          <w:delText xml:space="preserve">decided </w:delText>
        </w:r>
      </w:del>
      <w:ins w:id="133" w:author="Chloë Arkenbout" w:date="2022-03-17T14:31:00Z">
        <w:r w:rsidR="00521BFF">
          <w:rPr>
            <w:rFonts w:ascii="Arial" w:eastAsia="Times New Roman" w:hAnsi="Arial" w:cs="Arial"/>
            <w:color w:val="000000"/>
            <w:lang w:val="en-US" w:eastAsia="nl-NL"/>
          </w:rPr>
          <w:t xml:space="preserve">made decisions </w:t>
        </w:r>
      </w:ins>
      <w:r w:rsidRPr="002854ED">
        <w:rPr>
          <w:rFonts w:ascii="Arial" w:eastAsia="Times New Roman" w:hAnsi="Arial" w:cs="Arial"/>
          <w:color w:val="000000"/>
          <w:lang w:val="en-US" w:eastAsia="nl-NL"/>
        </w:rPr>
        <w:t xml:space="preserve">collectively—not simply by </w:t>
      </w:r>
      <w:proofErr w:type="gramStart"/>
      <w:r w:rsidRPr="002854ED">
        <w:rPr>
          <w:rFonts w:ascii="Arial" w:eastAsia="Times New Roman" w:hAnsi="Arial" w:cs="Arial"/>
          <w:color w:val="000000"/>
          <w:lang w:val="en-US" w:eastAsia="nl-NL"/>
        </w:rPr>
        <w:t>majority, but</w:t>
      </w:r>
      <w:proofErr w:type="gramEnd"/>
      <w:r w:rsidRPr="002854ED">
        <w:rPr>
          <w:rFonts w:ascii="Arial" w:eastAsia="Times New Roman" w:hAnsi="Arial" w:cs="Arial"/>
          <w:color w:val="000000"/>
          <w:lang w:val="en-US" w:eastAsia="nl-NL"/>
        </w:rPr>
        <w:t xml:space="preserve"> looking for consensus even in disagreement.</w:t>
      </w:r>
    </w:p>
    <w:p w14:paraId="280976F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46723B82" w14:textId="1583B95C" w:rsidR="002854ED" w:rsidRDefault="002854ED" w:rsidP="002854ED">
      <w:pPr>
        <w:shd w:val="clear" w:color="auto" w:fill="FFFFFF"/>
        <w:rPr>
          <w:ins w:id="134" w:author="Chloë Arkenbout" w:date="2022-03-17T14:33: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Even though most of us didn't live at Hotel </w:t>
      </w:r>
      <w:proofErr w:type="spellStart"/>
      <w:r w:rsidRPr="002854ED">
        <w:rPr>
          <w:rFonts w:ascii="Arial" w:eastAsia="Times New Roman" w:hAnsi="Arial" w:cs="Arial"/>
          <w:color w:val="000000"/>
          <w:lang w:val="en-US" w:eastAsia="nl-NL"/>
        </w:rPr>
        <w:t>Mokum</w:t>
      </w:r>
      <w:proofErr w:type="spellEnd"/>
      <w:r w:rsidRPr="002854ED">
        <w:rPr>
          <w:rFonts w:ascii="Arial" w:eastAsia="Times New Roman" w:hAnsi="Arial" w:cs="Arial"/>
          <w:color w:val="000000"/>
          <w:lang w:val="en-US" w:eastAsia="nl-NL"/>
        </w:rPr>
        <w:t xml:space="preserve">, we needed this place, and it needed us. We were starting to neglect the lives we had outside of it—it was consuming us. After a month, we came together in an </w:t>
      </w:r>
      <w:r w:rsidRPr="002854ED">
        <w:rPr>
          <w:rFonts w:ascii="Arial" w:eastAsia="Times New Roman" w:hAnsi="Arial" w:cs="Arial"/>
          <w:i/>
          <w:iCs/>
          <w:color w:val="000000"/>
          <w:lang w:val="en-US" w:eastAsia="nl-NL"/>
        </w:rPr>
        <w:t xml:space="preserve">emo meeting </w:t>
      </w:r>
      <w:r w:rsidRPr="002854ED">
        <w:rPr>
          <w:rFonts w:ascii="Arial" w:eastAsia="Times New Roman" w:hAnsi="Arial" w:cs="Arial"/>
          <w:color w:val="000000"/>
          <w:lang w:val="en-US" w:eastAsia="nl-NL"/>
        </w:rPr>
        <w:t>to discuss the emotional aspects of our involvements. It was important to create this space for us to listen to each other, let each other air grievances and send each other messages of support. Unanimously, we agreed that this month had been one of the most fulfilling months of our lives, but we had all known that before</w:t>
      </w:r>
      <w:ins w:id="135" w:author="Chloë Arkenbout" w:date="2022-03-17T14:32:00Z">
        <w:r w:rsidR="00774496">
          <w:rPr>
            <w:rFonts w:ascii="Arial" w:eastAsia="Times New Roman" w:hAnsi="Arial" w:cs="Arial"/>
            <w:color w:val="000000"/>
            <w:lang w:val="en-US" w:eastAsia="nl-NL"/>
          </w:rPr>
          <w:t xml:space="preserve"> expressing it to each</w:t>
        </w:r>
      </w:ins>
      <w:ins w:id="136" w:author="Chloë Arkenbout" w:date="2022-03-17T14:33:00Z">
        <w:r w:rsidR="00487C44">
          <w:rPr>
            <w:rFonts w:ascii="Arial" w:eastAsia="Times New Roman" w:hAnsi="Arial" w:cs="Arial"/>
            <w:color w:val="000000"/>
            <w:lang w:val="en-US" w:eastAsia="nl-NL"/>
          </w:rPr>
          <w:t xml:space="preserve"> </w:t>
        </w:r>
      </w:ins>
      <w:ins w:id="137" w:author="Chloë Arkenbout" w:date="2022-03-17T14:32:00Z">
        <w:r w:rsidR="00774496">
          <w:rPr>
            <w:rFonts w:ascii="Arial" w:eastAsia="Times New Roman" w:hAnsi="Arial" w:cs="Arial"/>
            <w:color w:val="000000"/>
            <w:lang w:val="en-US" w:eastAsia="nl-NL"/>
          </w:rPr>
          <w:t>other</w:t>
        </w:r>
      </w:ins>
      <w:r w:rsidRPr="002854ED">
        <w:rPr>
          <w:rFonts w:ascii="Arial" w:eastAsia="Times New Roman" w:hAnsi="Arial" w:cs="Arial"/>
          <w:color w:val="000000"/>
          <w:lang w:val="en-US" w:eastAsia="nl-NL"/>
        </w:rPr>
        <w:t xml:space="preserve">. That </w:t>
      </w:r>
      <w:del w:id="138" w:author="Chloë Arkenbout" w:date="2022-03-17T14:33:00Z">
        <w:r w:rsidRPr="002854ED" w:rsidDel="00DF3ADD">
          <w:rPr>
            <w:rFonts w:ascii="Arial" w:eastAsia="Times New Roman" w:hAnsi="Arial" w:cs="Arial"/>
            <w:color w:val="000000"/>
            <w:lang w:val="en-US" w:eastAsia="nl-NL"/>
          </w:rPr>
          <w:delText xml:space="preserve">had </w:delText>
        </w:r>
      </w:del>
      <w:ins w:id="139" w:author="Chloë Arkenbout" w:date="2022-03-17T14:33:00Z">
        <w:r w:rsidR="00DF3ADD">
          <w:rPr>
            <w:rFonts w:ascii="Arial" w:eastAsia="Times New Roman" w:hAnsi="Arial" w:cs="Arial"/>
            <w:color w:val="000000"/>
            <w:lang w:val="en-US" w:eastAsia="nl-NL"/>
          </w:rPr>
          <w:t>this had</w:t>
        </w:r>
        <w:r w:rsidR="00DF3ADD" w:rsidRPr="002854ED">
          <w:rPr>
            <w:rFonts w:ascii="Arial" w:eastAsia="Times New Roman" w:hAnsi="Arial" w:cs="Arial"/>
            <w:color w:val="000000"/>
            <w:lang w:val="en-US" w:eastAsia="nl-NL"/>
          </w:rPr>
          <w:t xml:space="preserve"> </w:t>
        </w:r>
      </w:ins>
      <w:r w:rsidRPr="002854ED">
        <w:rPr>
          <w:rFonts w:ascii="Arial" w:eastAsia="Times New Roman" w:hAnsi="Arial" w:cs="Arial"/>
          <w:color w:val="000000"/>
          <w:lang w:val="en-US" w:eastAsia="nl-NL"/>
        </w:rPr>
        <w:t xml:space="preserve">been </w:t>
      </w:r>
      <w:ins w:id="140" w:author="Chloë Arkenbout" w:date="2022-03-17T14:33:00Z">
        <w:r w:rsidR="00DF3ADD">
          <w:rPr>
            <w:rFonts w:ascii="Arial" w:eastAsia="Times New Roman" w:hAnsi="Arial" w:cs="Arial"/>
            <w:color w:val="000000"/>
            <w:lang w:val="en-US" w:eastAsia="nl-NL"/>
          </w:rPr>
          <w:t>a</w:t>
        </w:r>
      </w:ins>
      <w:del w:id="141" w:author="Chloë Arkenbout" w:date="2022-03-17T14:33:00Z">
        <w:r w:rsidRPr="002854ED" w:rsidDel="00DF3ADD">
          <w:rPr>
            <w:rFonts w:ascii="Arial" w:eastAsia="Times New Roman" w:hAnsi="Arial" w:cs="Arial"/>
            <w:color w:val="000000"/>
            <w:lang w:val="en-US" w:eastAsia="nl-NL"/>
          </w:rPr>
          <w:delText>the</w:delText>
        </w:r>
      </w:del>
      <w:r w:rsidRPr="002854ED">
        <w:rPr>
          <w:rFonts w:ascii="Arial" w:eastAsia="Times New Roman" w:hAnsi="Arial" w:cs="Arial"/>
          <w:color w:val="000000"/>
          <w:lang w:val="en-US" w:eastAsia="nl-NL"/>
        </w:rPr>
        <w:t xml:space="preserve"> collective experience. At the emo meeting we acknowledged what happened outside of it. For a brief moment, the collective dissipated into a collection of individuals, each with their own, unique experience, with complaints, insecurities and dirty apartments.</w:t>
      </w:r>
    </w:p>
    <w:p w14:paraId="796AB318" w14:textId="77777777" w:rsidR="00DF3ADD" w:rsidRPr="002854ED" w:rsidRDefault="00DF3ADD" w:rsidP="002854ED">
      <w:pPr>
        <w:shd w:val="clear" w:color="auto" w:fill="FFFFFF"/>
        <w:rPr>
          <w:rFonts w:ascii="Times New Roman" w:eastAsia="Times New Roman" w:hAnsi="Times New Roman" w:cs="Times New Roman"/>
          <w:color w:val="000000"/>
          <w:lang w:val="en-US" w:eastAsia="nl-NL"/>
        </w:rPr>
      </w:pPr>
    </w:p>
    <w:p w14:paraId="0CA9B3E7" w14:textId="5ADE472E"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One by one we assured each other, complimented each other on </w:t>
      </w:r>
      <w:r w:rsidRPr="002854ED">
        <w:rPr>
          <w:rFonts w:ascii="Arial" w:eastAsia="Times New Roman" w:hAnsi="Arial" w:cs="Arial"/>
          <w:i/>
          <w:iCs/>
          <w:color w:val="000000"/>
          <w:lang w:val="en-US" w:eastAsia="nl-NL"/>
        </w:rPr>
        <w:t>good shares</w:t>
      </w:r>
      <w:r w:rsidRPr="002854ED">
        <w:rPr>
          <w:rFonts w:ascii="Arial" w:eastAsia="Times New Roman" w:hAnsi="Arial" w:cs="Arial"/>
          <w:color w:val="000000"/>
          <w:lang w:val="en-US" w:eastAsia="nl-NL"/>
        </w:rPr>
        <w:t xml:space="preserve">. It was emotional and supportive. A lot of us hadn't known each other before the action, but in this moment of allowing ourselves to be vulnerable in front of each other, it felt like we had been doing this for years. </w:t>
      </w:r>
      <w:commentRangeStart w:id="142"/>
      <w:r w:rsidRPr="002854ED">
        <w:rPr>
          <w:rFonts w:ascii="Arial" w:eastAsia="Times New Roman" w:hAnsi="Arial" w:cs="Arial"/>
          <w:color w:val="000000"/>
          <w:lang w:val="en-US" w:eastAsia="nl-NL"/>
        </w:rPr>
        <w:t>We had become nodes in a (support) network, and our</w:t>
      </w:r>
      <w:r>
        <w:rPr>
          <w:rFonts w:ascii="Times New Roman" w:eastAsia="Times New Roman" w:hAnsi="Times New Roman" w:cs="Times New Roman"/>
          <w:color w:val="000000"/>
          <w:lang w:val="en-US" w:eastAsia="nl-NL"/>
        </w:rPr>
        <w:t xml:space="preserve"> </w:t>
      </w:r>
      <w:r w:rsidRPr="002854ED">
        <w:rPr>
          <w:rFonts w:ascii="Arial" w:eastAsia="Times New Roman" w:hAnsi="Arial" w:cs="Arial"/>
          <w:color w:val="000000"/>
          <w:lang w:val="en-US" w:eastAsia="nl-NL"/>
        </w:rPr>
        <w:t xml:space="preserve">network, in turn, was just a node in an even larger network. </w:t>
      </w:r>
      <w:commentRangeEnd w:id="142"/>
      <w:r w:rsidR="005C7D17">
        <w:rPr>
          <w:rStyle w:val="Verwijzingopmerking"/>
        </w:rPr>
        <w:commentReference w:id="142"/>
      </w:r>
      <w:r w:rsidRPr="002854ED">
        <w:rPr>
          <w:rFonts w:ascii="Arial" w:eastAsia="Times New Roman" w:hAnsi="Arial" w:cs="Arial"/>
          <w:color w:val="000000"/>
          <w:lang w:val="en-US" w:eastAsia="nl-NL"/>
        </w:rPr>
        <w:t xml:space="preserve">As someone put it, outside the doors was now a city, not just a collection of houses. Far from autonomous, we depended on each other's solidarity; we knew that we </w:t>
      </w:r>
      <w:r w:rsidRPr="002854ED">
        <w:rPr>
          <w:rFonts w:ascii="Arial" w:eastAsia="Times New Roman" w:hAnsi="Arial" w:cs="Arial"/>
          <w:i/>
          <w:iCs/>
          <w:color w:val="000000"/>
          <w:lang w:val="en-US" w:eastAsia="nl-NL"/>
        </w:rPr>
        <w:t xml:space="preserve">could </w:t>
      </w:r>
      <w:r w:rsidRPr="002854ED">
        <w:rPr>
          <w:rFonts w:ascii="Arial" w:eastAsia="Times New Roman" w:hAnsi="Arial" w:cs="Arial"/>
          <w:color w:val="000000"/>
          <w:lang w:val="en-US" w:eastAsia="nl-NL"/>
        </w:rPr>
        <w:t>depend on each other, and that these new dependencies were voluntary.</w:t>
      </w:r>
    </w:p>
    <w:p w14:paraId="1C5D9E8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65676F7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 xml:space="preserve">fig. 6.2: Angry individuals becoming angry individuals. The story of Hotel </w:t>
      </w:r>
      <w:proofErr w:type="spellStart"/>
      <w:r w:rsidRPr="002854ED">
        <w:rPr>
          <w:rFonts w:ascii="Arial" w:eastAsia="Times New Roman" w:hAnsi="Arial" w:cs="Arial"/>
          <w:color w:val="5E5E5E"/>
          <w:lang w:val="en-US" w:eastAsia="nl-NL"/>
        </w:rPr>
        <w:t>Mokum</w:t>
      </w:r>
      <w:proofErr w:type="spellEnd"/>
      <w:r w:rsidRPr="002854ED">
        <w:rPr>
          <w:rFonts w:ascii="Arial" w:eastAsia="Times New Roman" w:hAnsi="Arial" w:cs="Arial"/>
          <w:color w:val="5E5E5E"/>
          <w:lang w:val="en-US" w:eastAsia="nl-NL"/>
        </w:rPr>
        <w:t xml:space="preserve"> and some of its enablers, in mermaid.js</w:t>
      </w:r>
    </w:p>
    <w:p w14:paraId="594DEB7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MS Gothic" w:eastAsia="MS Gothic" w:hAnsi="MS Gothic" w:cs="MS Gothic"/>
          <w:color w:val="000000"/>
          <w:lang w:val="en-US" w:eastAsia="nl-NL"/>
        </w:rPr>
        <w:t> </w:t>
      </w:r>
    </w:p>
    <w:p w14:paraId="1D505C0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7: Trespassing, an Afterword</w:t>
      </w:r>
    </w:p>
    <w:p w14:paraId="70351324" w14:textId="77777777" w:rsidR="00CA6B05" w:rsidRDefault="00CA6B05" w:rsidP="002854ED">
      <w:pPr>
        <w:shd w:val="clear" w:color="auto" w:fill="FFFFFF"/>
        <w:rPr>
          <w:ins w:id="143" w:author="Chloë Arkenbout" w:date="2022-03-15T17:50:00Z"/>
          <w:rFonts w:ascii="Arial" w:eastAsia="Times New Roman" w:hAnsi="Arial" w:cs="Arial"/>
          <w:color w:val="000000"/>
          <w:lang w:val="en-US" w:eastAsia="nl-NL"/>
        </w:rPr>
      </w:pPr>
    </w:p>
    <w:p w14:paraId="2EE739CF" w14:textId="646EFFC0"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There are few contact points where the augmented nature of the virtual becomes as explicit as in the (mostly cloudy) city of Amsterdam. By 1993, internet access here was still limited to a small number of households, but in 1994 Marleen </w:t>
      </w:r>
      <w:proofErr w:type="spellStart"/>
      <w:r w:rsidRPr="002854ED">
        <w:rPr>
          <w:rFonts w:ascii="Arial" w:eastAsia="Times New Roman" w:hAnsi="Arial" w:cs="Arial"/>
          <w:color w:val="000000"/>
          <w:lang w:val="en-US" w:eastAsia="nl-NL"/>
        </w:rPr>
        <w:t>Stikker</w:t>
      </w:r>
      <w:proofErr w:type="spellEnd"/>
      <w:r w:rsidRPr="002854ED">
        <w:rPr>
          <w:rFonts w:ascii="Arial" w:eastAsia="Times New Roman" w:hAnsi="Arial" w:cs="Arial"/>
          <w:color w:val="000000"/>
          <w:lang w:val="en-US" w:eastAsia="nl-NL"/>
        </w:rPr>
        <w:t xml:space="preserve">, </w:t>
      </w:r>
      <w:r w:rsidRPr="002854ED">
        <w:rPr>
          <w:rFonts w:ascii="Arial" w:eastAsia="Times New Roman" w:hAnsi="Arial" w:cs="Arial"/>
          <w:color w:val="000000"/>
          <w:lang w:val="en-US" w:eastAsia="nl-NL"/>
        </w:rPr>
        <w:lastRenderedPageBreak/>
        <w:t xml:space="preserve">founder of the </w:t>
      </w:r>
      <w:proofErr w:type="spellStart"/>
      <w:r w:rsidRPr="002854ED">
        <w:rPr>
          <w:rFonts w:ascii="Arial" w:eastAsia="Times New Roman" w:hAnsi="Arial" w:cs="Arial"/>
          <w:color w:val="000000"/>
          <w:lang w:val="en-US" w:eastAsia="nl-NL"/>
        </w:rPr>
        <w:t>Waag</w:t>
      </w:r>
      <w:proofErr w:type="spellEnd"/>
      <w:r w:rsidRPr="002854ED">
        <w:rPr>
          <w:rFonts w:ascii="Arial" w:eastAsia="Times New Roman" w:hAnsi="Arial" w:cs="Arial"/>
          <w:color w:val="000000"/>
          <w:lang w:val="en-US" w:eastAsia="nl-NL"/>
        </w:rPr>
        <w:t xml:space="preserve"> Society, started the freenet</w:t>
      </w:r>
      <w:r w:rsidRPr="002854ED">
        <w:rPr>
          <w:rFonts w:ascii="Arial" w:eastAsia="Times New Roman" w:hAnsi="Arial" w:cs="Arial"/>
          <w:color w:val="000000"/>
          <w:sz w:val="16"/>
          <w:szCs w:val="16"/>
          <w:lang w:val="en-US" w:eastAsia="nl-NL"/>
        </w:rPr>
        <w:t xml:space="preserve">59 </w:t>
      </w:r>
      <w:r w:rsidRPr="002854ED">
        <w:rPr>
          <w:rFonts w:ascii="Arial" w:eastAsia="Times New Roman" w:hAnsi="Arial" w:cs="Arial"/>
          <w:i/>
          <w:iCs/>
          <w:color w:val="000000"/>
          <w:lang w:val="en-US" w:eastAsia="nl-NL"/>
        </w:rPr>
        <w:t xml:space="preserve">De </w:t>
      </w:r>
      <w:proofErr w:type="spellStart"/>
      <w:r w:rsidRPr="002854ED">
        <w:rPr>
          <w:rFonts w:ascii="Arial" w:eastAsia="Times New Roman" w:hAnsi="Arial" w:cs="Arial"/>
          <w:i/>
          <w:iCs/>
          <w:color w:val="000000"/>
          <w:lang w:val="en-US" w:eastAsia="nl-NL"/>
        </w:rPr>
        <w:t>Digitale</w:t>
      </w:r>
      <w:proofErr w:type="spellEnd"/>
      <w:r w:rsidRPr="002854ED">
        <w:rPr>
          <w:rFonts w:ascii="Arial" w:eastAsia="Times New Roman" w:hAnsi="Arial" w:cs="Arial"/>
          <w:i/>
          <w:iCs/>
          <w:color w:val="000000"/>
          <w:lang w:val="en-US" w:eastAsia="nl-NL"/>
        </w:rPr>
        <w:t xml:space="preserve"> </w:t>
      </w:r>
      <w:proofErr w:type="spellStart"/>
      <w:r w:rsidRPr="002854ED">
        <w:rPr>
          <w:rFonts w:ascii="Arial" w:eastAsia="Times New Roman" w:hAnsi="Arial" w:cs="Arial"/>
          <w:i/>
          <w:iCs/>
          <w:color w:val="000000"/>
          <w:lang w:val="en-US" w:eastAsia="nl-NL"/>
        </w:rPr>
        <w:t>Stad</w:t>
      </w:r>
      <w:proofErr w:type="spellEnd"/>
      <w:r w:rsidRPr="002854ED">
        <w:rPr>
          <w:rFonts w:ascii="Arial" w:eastAsia="Times New Roman" w:hAnsi="Arial" w:cs="Arial"/>
          <w:i/>
          <w:iCs/>
          <w:color w:val="000000"/>
          <w:lang w:val="en-US" w:eastAsia="nl-NL"/>
        </w:rPr>
        <w:t xml:space="preserve"> (The Digital City)</w:t>
      </w:r>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60 </w:t>
      </w:r>
      <w:r w:rsidRPr="002854ED">
        <w:rPr>
          <w:rFonts w:ascii="Arial" w:eastAsia="Times New Roman" w:hAnsi="Arial" w:cs="Arial"/>
          <w:color w:val="000000"/>
          <w:lang w:val="en-US" w:eastAsia="nl-NL"/>
        </w:rPr>
        <w:t xml:space="preserve">For many </w:t>
      </w:r>
      <w:proofErr w:type="spellStart"/>
      <w:r w:rsidRPr="002854ED">
        <w:rPr>
          <w:rFonts w:ascii="Arial" w:eastAsia="Times New Roman" w:hAnsi="Arial" w:cs="Arial"/>
          <w:color w:val="000000"/>
          <w:lang w:val="en-US" w:eastAsia="nl-NL"/>
        </w:rPr>
        <w:t>Amsterdammers</w:t>
      </w:r>
      <w:proofErr w:type="spellEnd"/>
      <w:r w:rsidRPr="002854ED">
        <w:rPr>
          <w:rFonts w:ascii="Arial" w:eastAsia="Times New Roman" w:hAnsi="Arial" w:cs="Arial"/>
          <w:color w:val="000000"/>
          <w:lang w:val="en-US" w:eastAsia="nl-NL"/>
        </w:rPr>
        <w:t xml:space="preserve">, this was the first opportunity to access the internet. Aptly named, </w:t>
      </w:r>
      <w:proofErr w:type="spellStart"/>
      <w:r w:rsidRPr="002854ED">
        <w:rPr>
          <w:rFonts w:ascii="Arial" w:eastAsia="Times New Roman" w:hAnsi="Arial" w:cs="Arial"/>
          <w:color w:val="000000"/>
          <w:lang w:val="en-US" w:eastAsia="nl-NL"/>
        </w:rPr>
        <w:t>t</w:t>
      </w:r>
      <w:commentRangeStart w:id="144"/>
      <w:r w:rsidRPr="002854ED">
        <w:rPr>
          <w:rFonts w:ascii="Arial" w:eastAsia="Times New Roman" w:hAnsi="Arial" w:cs="Arial"/>
          <w:color w:val="000000"/>
          <w:lang w:val="en-US" w:eastAsia="nl-NL"/>
        </w:rPr>
        <w:t>he</w:t>
      </w:r>
      <w:r w:rsidRPr="002854ED">
        <w:rPr>
          <w:rFonts w:ascii="Arial" w:eastAsia="Times New Roman" w:hAnsi="Arial" w:cs="Arial"/>
          <w:i/>
          <w:iCs/>
          <w:color w:val="000000"/>
          <w:lang w:val="en-US" w:eastAsia="nl-NL"/>
        </w:rPr>
        <w:t>Digital</w:t>
      </w:r>
      <w:commentRangeEnd w:id="144"/>
      <w:proofErr w:type="spellEnd"/>
      <w:r w:rsidR="004F3547">
        <w:rPr>
          <w:rStyle w:val="Verwijzingopmerking"/>
        </w:rPr>
        <w:commentReference w:id="144"/>
      </w:r>
      <w:r w:rsidRPr="002854ED">
        <w:rPr>
          <w:rFonts w:ascii="Arial" w:eastAsia="Times New Roman" w:hAnsi="Arial" w:cs="Arial"/>
          <w:i/>
          <w:iCs/>
          <w:color w:val="000000"/>
          <w:lang w:val="en-US" w:eastAsia="nl-NL"/>
        </w:rPr>
        <w:t xml:space="preserve"> City </w:t>
      </w:r>
      <w:r w:rsidRPr="002854ED">
        <w:rPr>
          <w:rFonts w:ascii="Arial" w:eastAsia="Times New Roman" w:hAnsi="Arial" w:cs="Arial"/>
          <w:color w:val="000000"/>
          <w:lang w:val="en-US" w:eastAsia="nl-NL"/>
        </w:rPr>
        <w:t xml:space="preserve">still used the </w:t>
      </w:r>
      <w:r w:rsidRPr="002854ED">
        <w:rPr>
          <w:rFonts w:ascii="Arial" w:eastAsia="Times New Roman" w:hAnsi="Arial" w:cs="Arial"/>
          <w:i/>
          <w:iCs/>
          <w:color w:val="000000"/>
          <w:lang w:val="en-US" w:eastAsia="nl-NL"/>
        </w:rPr>
        <w:t xml:space="preserve">metaphor </w:t>
      </w:r>
      <w:r w:rsidRPr="002854ED">
        <w:rPr>
          <w:rFonts w:ascii="Arial" w:eastAsia="Times New Roman" w:hAnsi="Arial" w:cs="Arial"/>
          <w:color w:val="000000"/>
          <w:lang w:val="en-US" w:eastAsia="nl-NL"/>
        </w:rPr>
        <w:t>of the city not only in its name but also as an interface. To send emails you would have to go to the post office, for public discussions you would visit the</w:t>
      </w:r>
      <w:ins w:id="145" w:author="Chloë Arkenbout" w:date="2022-03-17T14:38:00Z">
        <w:r w:rsidR="00445445">
          <w:rPr>
            <w:rFonts w:ascii="Arial" w:eastAsia="Times New Roman" w:hAnsi="Arial" w:cs="Arial"/>
            <w:color w:val="000000"/>
            <w:lang w:val="en-US" w:eastAsia="nl-NL"/>
          </w:rPr>
          <w:t xml:space="preserve"> neighborhood</w:t>
        </w:r>
      </w:ins>
      <w:r w:rsidRPr="002854ED">
        <w:rPr>
          <w:rFonts w:ascii="Arial" w:eastAsia="Times New Roman" w:hAnsi="Arial" w:cs="Arial"/>
          <w:color w:val="000000"/>
          <w:lang w:val="en-US" w:eastAsia="nl-NL"/>
        </w:rPr>
        <w:t xml:space="preserve"> cafe. While text-based initially, many parts were later illustrated.</w:t>
      </w:r>
    </w:p>
    <w:p w14:paraId="289D928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77A175B0" w14:textId="77777777" w:rsidR="002854ED" w:rsidRPr="002854ED" w:rsidRDefault="002854ED" w:rsidP="002854ED">
      <w:pPr>
        <w:shd w:val="clear" w:color="auto" w:fill="FFFFFF"/>
        <w:spacing w:after="240"/>
        <w:rPr>
          <w:rFonts w:ascii="Times New Roman" w:eastAsia="Times New Roman" w:hAnsi="Times New Roman" w:cs="Times New Roman"/>
          <w:color w:val="000000"/>
          <w:lang w:val="en-US" w:eastAsia="nl-NL"/>
        </w:rPr>
      </w:pPr>
      <w:r w:rsidRPr="002854ED">
        <w:rPr>
          <w:rFonts w:ascii="Arial" w:eastAsia="Times New Roman" w:hAnsi="Arial" w:cs="Arial"/>
          <w:color w:val="000000"/>
          <w:lang w:val="en-US" w:eastAsia="nl-NL"/>
        </w:rPr>
        <w:t>Today, in the capital of Europe's largest data center hub,</w:t>
      </w:r>
      <w:r w:rsidRPr="002854ED">
        <w:rPr>
          <w:rFonts w:ascii="Arial" w:eastAsia="Times New Roman" w:hAnsi="Arial" w:cs="Arial"/>
          <w:color w:val="000000"/>
          <w:sz w:val="16"/>
          <w:szCs w:val="16"/>
          <w:lang w:val="en-US" w:eastAsia="nl-NL"/>
        </w:rPr>
        <w:t xml:space="preserve">61 </w:t>
      </w:r>
      <w:r w:rsidRPr="002854ED">
        <w:rPr>
          <w:rFonts w:ascii="Arial" w:eastAsia="Times New Roman" w:hAnsi="Arial" w:cs="Arial"/>
          <w:color w:val="000000"/>
          <w:lang w:val="en-US" w:eastAsia="nl-NL"/>
        </w:rPr>
        <w:t xml:space="preserve">the relationship between the digital and the city (the </w:t>
      </w:r>
      <w:r w:rsidRPr="002854ED">
        <w:rPr>
          <w:rFonts w:ascii="Arial" w:eastAsia="Times New Roman" w:hAnsi="Arial" w:cs="Arial"/>
          <w:i/>
          <w:iCs/>
          <w:color w:val="000000"/>
          <w:lang w:val="en-US" w:eastAsia="nl-NL"/>
        </w:rPr>
        <w:t xml:space="preserve">augmenter </w:t>
      </w:r>
      <w:r w:rsidRPr="002854ED">
        <w:rPr>
          <w:rFonts w:ascii="Arial" w:eastAsia="Times New Roman" w:hAnsi="Arial" w:cs="Arial"/>
          <w:color w:val="000000"/>
          <w:lang w:val="en-US" w:eastAsia="nl-NL"/>
        </w:rPr>
        <w:t xml:space="preserve">and the </w:t>
      </w:r>
      <w:r w:rsidRPr="002854ED">
        <w:rPr>
          <w:rFonts w:ascii="Arial" w:eastAsia="Times New Roman" w:hAnsi="Arial" w:cs="Arial"/>
          <w:i/>
          <w:iCs/>
          <w:color w:val="000000"/>
          <w:lang w:val="en-US" w:eastAsia="nl-NL"/>
        </w:rPr>
        <w:t>augmentee</w:t>
      </w:r>
      <w:r w:rsidRPr="002854ED">
        <w:rPr>
          <w:rFonts w:ascii="Arial" w:eastAsia="Times New Roman" w:hAnsi="Arial" w:cs="Arial"/>
          <w:color w:val="000000"/>
          <w:lang w:val="en-US" w:eastAsia="nl-NL"/>
        </w:rPr>
        <w:t>, if you will) has fundamentally shifted. Their conflation is maybe most apparent when looking at Airbnb. Arguably, Amsterdam has suffered especially severely from Airbnb's business model.</w:t>
      </w:r>
      <w:r w:rsidRPr="002854ED">
        <w:rPr>
          <w:rFonts w:ascii="Arial" w:eastAsia="Times New Roman" w:hAnsi="Arial" w:cs="Arial"/>
          <w:color w:val="000000"/>
          <w:sz w:val="16"/>
          <w:szCs w:val="16"/>
          <w:lang w:val="en-US" w:eastAsia="nl-NL"/>
        </w:rPr>
        <w:t xml:space="preserve">62 </w:t>
      </w:r>
      <w:r w:rsidRPr="002854ED">
        <w:rPr>
          <w:rFonts w:ascii="Arial" w:eastAsia="Times New Roman" w:hAnsi="Arial" w:cs="Arial"/>
          <w:color w:val="000000"/>
          <w:lang w:val="en-US" w:eastAsia="nl-NL"/>
        </w:rPr>
        <w:t xml:space="preserve">In his 2016 essay </w:t>
      </w:r>
      <w:r w:rsidRPr="002854ED">
        <w:rPr>
          <w:rFonts w:ascii="Arial" w:eastAsia="Times New Roman" w:hAnsi="Arial" w:cs="Arial"/>
          <w:i/>
          <w:iCs/>
          <w:color w:val="000000"/>
          <w:lang w:val="en-US" w:eastAsia="nl-NL"/>
        </w:rPr>
        <w:t>Techno-Feudalism and The Tragedy of The Commons</w:t>
      </w:r>
      <w:r w:rsidRPr="002854ED">
        <w:rPr>
          <w:rFonts w:ascii="Arial" w:eastAsia="Times New Roman" w:hAnsi="Arial" w:cs="Arial"/>
          <w:color w:val="000000"/>
          <w:lang w:val="en-US" w:eastAsia="nl-NL"/>
        </w:rPr>
        <w:t xml:space="preserve">, William </w:t>
      </w:r>
      <w:proofErr w:type="spellStart"/>
      <w:r w:rsidRPr="002854ED">
        <w:rPr>
          <w:rFonts w:ascii="Arial" w:eastAsia="Times New Roman" w:hAnsi="Arial" w:cs="Arial"/>
          <w:color w:val="000000"/>
          <w:lang w:val="en-US" w:eastAsia="nl-NL"/>
        </w:rPr>
        <w:t>Kherbek</w:t>
      </w:r>
      <w:proofErr w:type="spellEnd"/>
      <w:r w:rsidRPr="002854ED">
        <w:rPr>
          <w:rFonts w:ascii="Arial" w:eastAsia="Times New Roman" w:hAnsi="Arial" w:cs="Arial"/>
          <w:color w:val="000000"/>
          <w:lang w:val="en-US" w:eastAsia="nl-NL"/>
        </w:rPr>
        <w:t xml:space="preserve"> explains this process:</w:t>
      </w:r>
      <w:r w:rsidRPr="002854ED">
        <w:rPr>
          <w:rFonts w:ascii="Arial" w:eastAsia="Times New Roman" w:hAnsi="Arial" w:cs="Arial"/>
          <w:color w:val="000000"/>
          <w:sz w:val="16"/>
          <w:szCs w:val="16"/>
          <w:lang w:val="en-US" w:eastAsia="nl-NL"/>
        </w:rPr>
        <w:t>63</w:t>
      </w:r>
    </w:p>
    <w:p w14:paraId="082CE9AF" w14:textId="77777777" w:rsidR="002854ED" w:rsidRPr="002854ED" w:rsidRDefault="002854ED" w:rsidP="002854ED">
      <w:pPr>
        <w:numPr>
          <w:ilvl w:val="0"/>
          <w:numId w:val="1"/>
        </w:numPr>
        <w:spacing w:before="240"/>
        <w:textAlignment w:val="baseline"/>
        <w:rPr>
          <w:rFonts w:ascii="Arial" w:eastAsia="Times New Roman" w:hAnsi="Arial" w:cs="Arial"/>
          <w:color w:val="000000"/>
          <w:lang w:val="en-US" w:eastAsia="nl-NL"/>
        </w:rPr>
      </w:pPr>
      <w:r w:rsidRPr="002854ED">
        <w:rPr>
          <w:rFonts w:ascii="Arial" w:eastAsia="Times New Roman" w:hAnsi="Arial" w:cs="Arial"/>
          <w:color w:val="000000"/>
          <w:lang w:val="en-US" w:eastAsia="nl-NL"/>
        </w:rPr>
        <w:t>People rent out surplus rooms and apartments on Airbnb.</w:t>
      </w:r>
    </w:p>
    <w:p w14:paraId="3E0DA515" w14:textId="77777777" w:rsidR="002854ED" w:rsidRPr="002854ED" w:rsidRDefault="002854ED" w:rsidP="002854ED">
      <w:pPr>
        <w:numPr>
          <w:ilvl w:val="0"/>
          <w:numId w:val="1"/>
        </w:numPr>
        <w:spacing w:after="240"/>
        <w:textAlignment w:val="baseline"/>
        <w:rPr>
          <w:rFonts w:ascii="Arial" w:eastAsia="Times New Roman" w:hAnsi="Arial" w:cs="Arial"/>
          <w:color w:val="000000"/>
          <w:lang w:val="en-US" w:eastAsia="nl-NL"/>
        </w:rPr>
      </w:pPr>
      <w:r w:rsidRPr="002854ED">
        <w:rPr>
          <w:rFonts w:ascii="Arial" w:eastAsia="Times New Roman" w:hAnsi="Arial" w:cs="Arial"/>
          <w:color w:val="000000"/>
          <w:lang w:val="en-US" w:eastAsia="nl-NL"/>
        </w:rPr>
        <w:t>As there is usually more money to be made on Airbnb than with traditional rental agreements, more and more living space is offered on the platform, leading to a decrease in availability of traditional housing and a consequential increase in rent prices as supply shortens.</w:t>
      </w:r>
    </w:p>
    <w:p w14:paraId="2C82ED8C" w14:textId="77777777" w:rsidR="002854ED" w:rsidRPr="002854ED" w:rsidRDefault="002854ED" w:rsidP="002854ED">
      <w:pPr>
        <w:shd w:val="clear" w:color="auto" w:fill="FFFFFF"/>
        <w:spacing w:before="240"/>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59 </w:t>
      </w:r>
      <w:proofErr w:type="spellStart"/>
      <w:r w:rsidRPr="002854ED">
        <w:rPr>
          <w:rFonts w:ascii="Arial" w:eastAsia="Times New Roman" w:hAnsi="Arial" w:cs="Arial"/>
          <w:color w:val="5E5E5E"/>
          <w:sz w:val="22"/>
          <w:szCs w:val="22"/>
          <w:lang w:val="en-US" w:eastAsia="nl-NL"/>
        </w:rPr>
        <w:t>Freenets</w:t>
      </w:r>
      <w:proofErr w:type="spellEnd"/>
      <w:r w:rsidRPr="002854ED">
        <w:rPr>
          <w:rFonts w:ascii="Arial" w:eastAsia="Times New Roman" w:hAnsi="Arial" w:cs="Arial"/>
          <w:color w:val="5E5E5E"/>
          <w:sz w:val="22"/>
          <w:szCs w:val="22"/>
          <w:lang w:val="en-US" w:eastAsia="nl-NL"/>
        </w:rPr>
        <w:t xml:space="preserve"> were proto-www networks of computers that gave users free access to information and in some cases (like with DDS) access to the internet.</w:t>
      </w:r>
    </w:p>
    <w:p w14:paraId="35DFE24F"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60 </w:t>
      </w:r>
      <w:r w:rsidRPr="002854ED">
        <w:rPr>
          <w:rFonts w:ascii="Arial" w:eastAsia="Times New Roman" w:hAnsi="Arial" w:cs="Arial"/>
          <w:color w:val="5E5E5E"/>
          <w:sz w:val="22"/>
          <w:szCs w:val="22"/>
          <w:lang w:val="en-US" w:eastAsia="nl-NL"/>
        </w:rPr>
        <w:t xml:space="preserve">Preceding </w:t>
      </w:r>
      <w:proofErr w:type="spellStart"/>
      <w:r w:rsidRPr="002854ED">
        <w:rPr>
          <w:rFonts w:ascii="Arial" w:eastAsia="Times New Roman" w:hAnsi="Arial" w:cs="Arial"/>
          <w:i/>
          <w:iCs/>
          <w:color w:val="5E5E5E"/>
          <w:sz w:val="22"/>
          <w:szCs w:val="22"/>
          <w:lang w:val="en-US" w:eastAsia="nl-NL"/>
        </w:rPr>
        <w:t>Geocities</w:t>
      </w:r>
      <w:proofErr w:type="spellEnd"/>
      <w:r w:rsidRPr="002854ED">
        <w:rPr>
          <w:rFonts w:ascii="Arial" w:eastAsia="Times New Roman" w:hAnsi="Arial" w:cs="Arial"/>
          <w:i/>
          <w:iCs/>
          <w:color w:val="5E5E5E"/>
          <w:sz w:val="22"/>
          <w:szCs w:val="22"/>
          <w:lang w:val="en-US" w:eastAsia="nl-NL"/>
        </w:rPr>
        <w:t xml:space="preserve"> </w:t>
      </w:r>
      <w:r w:rsidRPr="002854ED">
        <w:rPr>
          <w:rFonts w:ascii="Arial" w:eastAsia="Times New Roman" w:hAnsi="Arial" w:cs="Arial"/>
          <w:color w:val="5E5E5E"/>
          <w:sz w:val="22"/>
          <w:szCs w:val="22"/>
          <w:lang w:val="en-US" w:eastAsia="nl-NL"/>
        </w:rPr>
        <w:t>by a few months, another network employing the metaphor of the city.</w:t>
      </w:r>
    </w:p>
    <w:p w14:paraId="68F9D15B"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61 </w:t>
      </w:r>
      <w:r w:rsidRPr="002854ED">
        <w:rPr>
          <w:rFonts w:ascii="Arial" w:eastAsia="Times New Roman" w:hAnsi="Arial" w:cs="Arial"/>
          <w:color w:val="5E5E5E"/>
          <w:sz w:val="22"/>
          <w:szCs w:val="22"/>
          <w:lang w:val="en-US" w:eastAsia="nl-NL"/>
        </w:rPr>
        <w:t xml:space="preserve">Already back in 2019, the (potentially biased) Dutch Data Center Association called the Netherlands the leader in data centers in Europe. “The Netherlands Is European Leader in Data Centers,” Dutch Data Center Association, June 11, 2019, </w:t>
      </w:r>
      <w:r w:rsidRPr="002854ED">
        <w:rPr>
          <w:rFonts w:ascii="Arial" w:eastAsia="Times New Roman" w:hAnsi="Arial" w:cs="Arial"/>
          <w:color w:val="0076BA"/>
          <w:sz w:val="22"/>
          <w:szCs w:val="22"/>
          <w:lang w:val="en-US" w:eastAsia="nl-NL"/>
        </w:rPr>
        <w:t xml:space="preserve">https://www.dutchdatacenters.nl/en/ </w:t>
      </w:r>
      <w:proofErr w:type="spellStart"/>
      <w:r w:rsidRPr="002854ED">
        <w:rPr>
          <w:rFonts w:ascii="Arial" w:eastAsia="Times New Roman" w:hAnsi="Arial" w:cs="Arial"/>
          <w:color w:val="0076BA"/>
          <w:sz w:val="22"/>
          <w:szCs w:val="22"/>
          <w:lang w:val="en-US" w:eastAsia="nl-NL"/>
        </w:rPr>
        <w:t>nieuws</w:t>
      </w:r>
      <w:proofErr w:type="spellEnd"/>
      <w:r w:rsidRPr="002854ED">
        <w:rPr>
          <w:rFonts w:ascii="Arial" w:eastAsia="Times New Roman" w:hAnsi="Arial" w:cs="Arial"/>
          <w:color w:val="0076BA"/>
          <w:sz w:val="22"/>
          <w:szCs w:val="22"/>
          <w:lang w:val="en-US" w:eastAsia="nl-NL"/>
        </w:rPr>
        <w:t>/dutchdatacenters2019-2/</w:t>
      </w:r>
      <w:r w:rsidRPr="002854ED">
        <w:rPr>
          <w:rFonts w:ascii="Arial" w:eastAsia="Times New Roman" w:hAnsi="Arial" w:cs="Arial"/>
          <w:color w:val="5E5E5E"/>
          <w:sz w:val="22"/>
          <w:szCs w:val="22"/>
          <w:lang w:val="en-US" w:eastAsia="nl-NL"/>
        </w:rPr>
        <w:t>.</w:t>
      </w:r>
    </w:p>
    <w:p w14:paraId="52E17609"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62 </w:t>
      </w:r>
      <w:r w:rsidRPr="002854ED">
        <w:rPr>
          <w:rFonts w:ascii="Arial" w:eastAsia="Times New Roman" w:hAnsi="Arial" w:cs="Arial"/>
          <w:color w:val="5E5E5E"/>
          <w:sz w:val="22"/>
          <w:szCs w:val="22"/>
          <w:lang w:val="en-US" w:eastAsia="nl-NL"/>
        </w:rPr>
        <w:t xml:space="preserve">While this comparison is maybe hard to quantify, the grave effects of Airbnb on the local housing market are well documented. Vincent van der Bijl, “The Effect of Airbnb on House Prices in Amsterdam,” (master’s thesis, Universiteit van Amsterdam, 2016), </w:t>
      </w:r>
      <w:r w:rsidRPr="002854ED">
        <w:rPr>
          <w:rFonts w:ascii="Arial" w:eastAsia="Times New Roman" w:hAnsi="Arial" w:cs="Arial"/>
          <w:color w:val="0076BA"/>
          <w:sz w:val="22"/>
          <w:szCs w:val="22"/>
          <w:lang w:val="en-US" w:eastAsia="nl-NL"/>
        </w:rPr>
        <w:t>https:// files.vastgoedbibliotheek.nl/Server/getfile.aspx?file=docs/publicaties/site/UVA/Bijl_VM.pdf</w:t>
      </w:r>
      <w:r w:rsidRPr="002854ED">
        <w:rPr>
          <w:rFonts w:ascii="Arial" w:eastAsia="Times New Roman" w:hAnsi="Arial" w:cs="Arial"/>
          <w:color w:val="5E5E5E"/>
          <w:sz w:val="22"/>
          <w:szCs w:val="22"/>
          <w:lang w:val="en-US" w:eastAsia="nl-NL"/>
        </w:rPr>
        <w:t>.</w:t>
      </w:r>
    </w:p>
    <w:p w14:paraId="2E7A194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63 </w:t>
      </w:r>
      <w:r w:rsidRPr="002854ED">
        <w:rPr>
          <w:rFonts w:ascii="Arial" w:eastAsia="Times New Roman" w:hAnsi="Arial" w:cs="Arial"/>
          <w:color w:val="5E5E5E"/>
          <w:sz w:val="22"/>
          <w:szCs w:val="22"/>
          <w:lang w:val="en-US" w:eastAsia="nl-NL"/>
        </w:rPr>
        <w:t xml:space="preserve">William </w:t>
      </w:r>
      <w:proofErr w:type="spellStart"/>
      <w:r w:rsidRPr="002854ED">
        <w:rPr>
          <w:rFonts w:ascii="Arial" w:eastAsia="Times New Roman" w:hAnsi="Arial" w:cs="Arial"/>
          <w:color w:val="5E5E5E"/>
          <w:sz w:val="22"/>
          <w:szCs w:val="22"/>
          <w:lang w:val="en-US" w:eastAsia="nl-NL"/>
        </w:rPr>
        <w:t>Kherbek</w:t>
      </w:r>
      <w:proofErr w:type="spellEnd"/>
      <w:r w:rsidRPr="002854ED">
        <w:rPr>
          <w:rFonts w:ascii="Arial" w:eastAsia="Times New Roman" w:hAnsi="Arial" w:cs="Arial"/>
          <w:color w:val="5E5E5E"/>
          <w:sz w:val="22"/>
          <w:szCs w:val="22"/>
          <w:lang w:val="en-US" w:eastAsia="nl-NL"/>
        </w:rPr>
        <w:t xml:space="preserve">, “Techno-Feudalism and the Tragedy of the Commons,” </w:t>
      </w:r>
      <w:proofErr w:type="spellStart"/>
      <w:r w:rsidRPr="002854ED">
        <w:rPr>
          <w:rFonts w:ascii="Arial" w:eastAsia="Times New Roman" w:hAnsi="Arial" w:cs="Arial"/>
          <w:i/>
          <w:iCs/>
          <w:color w:val="5E5E5E"/>
          <w:sz w:val="22"/>
          <w:szCs w:val="22"/>
          <w:lang w:val="en-US" w:eastAsia="nl-NL"/>
        </w:rPr>
        <w:t>Doggerland</w:t>
      </w:r>
      <w:proofErr w:type="spellEnd"/>
      <w:r w:rsidRPr="002854ED">
        <w:rPr>
          <w:rFonts w:ascii="Arial" w:eastAsia="Times New Roman" w:hAnsi="Arial" w:cs="Arial"/>
          <w:color w:val="5E5E5E"/>
          <w:sz w:val="22"/>
          <w:szCs w:val="22"/>
          <w:lang w:val="en-US" w:eastAsia="nl-NL"/>
        </w:rPr>
        <w:t>, no. 1 (2016).</w:t>
      </w:r>
    </w:p>
    <w:p w14:paraId="1D2882C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6D7F973F" w14:textId="77777777" w:rsidR="002854ED" w:rsidRPr="002854ED" w:rsidRDefault="002854ED" w:rsidP="002854ED">
      <w:pPr>
        <w:numPr>
          <w:ilvl w:val="0"/>
          <w:numId w:val="3"/>
        </w:numPr>
        <w:spacing w:before="240"/>
        <w:ind w:left="720" w:hanging="360"/>
        <w:textAlignment w:val="baseline"/>
        <w:rPr>
          <w:rFonts w:ascii="Arial" w:eastAsia="Times New Roman" w:hAnsi="Arial" w:cs="Arial"/>
          <w:color w:val="000000"/>
          <w:lang w:val="en-US" w:eastAsia="nl-NL"/>
        </w:rPr>
      </w:pPr>
      <w:r w:rsidRPr="002854ED">
        <w:rPr>
          <w:rFonts w:ascii="Arial" w:eastAsia="Times New Roman" w:hAnsi="Arial" w:cs="Arial"/>
          <w:color w:val="000000"/>
          <w:lang w:val="en-US" w:eastAsia="nl-NL"/>
        </w:rPr>
        <w:t>The extra income from Airbnb lets the hosts keep up with rising costs of living (for example: rent) as wages continue to stagnate, which creates a dependency.</w:t>
      </w:r>
    </w:p>
    <w:p w14:paraId="52DA3DC7" w14:textId="77777777" w:rsidR="002854ED" w:rsidRPr="002854ED" w:rsidRDefault="002854ED" w:rsidP="002854ED">
      <w:pPr>
        <w:numPr>
          <w:ilvl w:val="0"/>
          <w:numId w:val="4"/>
        </w:numPr>
        <w:spacing w:after="240"/>
        <w:ind w:left="720" w:hanging="360"/>
        <w:textAlignment w:val="baseline"/>
        <w:rPr>
          <w:rFonts w:ascii="Arial" w:eastAsia="Times New Roman" w:hAnsi="Arial" w:cs="Arial"/>
          <w:color w:val="000000"/>
          <w:lang w:val="en-US" w:eastAsia="nl-NL"/>
        </w:rPr>
      </w:pPr>
      <w:r w:rsidRPr="002854ED">
        <w:rPr>
          <w:rFonts w:ascii="Arial" w:eastAsia="Times New Roman" w:hAnsi="Arial" w:cs="Arial"/>
          <w:color w:val="000000"/>
          <w:lang w:val="en-US" w:eastAsia="nl-NL"/>
        </w:rPr>
        <w:t>This leads to pressure on people to participate in the secondary housing market (Airbnb) in order to keep up and survive.</w:t>
      </w:r>
    </w:p>
    <w:p w14:paraId="1980D8BB" w14:textId="2DDD353E" w:rsidR="002854ED" w:rsidRPr="002854ED" w:rsidRDefault="002854ED" w:rsidP="002854ED">
      <w:pPr>
        <w:shd w:val="clear" w:color="auto" w:fill="FFFFFF"/>
        <w:spacing w:before="240"/>
        <w:rPr>
          <w:rFonts w:ascii="Times New Roman" w:eastAsia="Times New Roman" w:hAnsi="Times New Roman" w:cs="Times New Roman"/>
          <w:color w:val="000000"/>
          <w:lang w:val="en-US" w:eastAsia="nl-NL"/>
        </w:rPr>
      </w:pPr>
      <w:proofErr w:type="spellStart"/>
      <w:r w:rsidRPr="002854ED">
        <w:rPr>
          <w:rFonts w:ascii="Arial" w:eastAsia="Times New Roman" w:hAnsi="Arial" w:cs="Arial"/>
          <w:color w:val="000000"/>
          <w:lang w:val="en-US" w:eastAsia="nl-NL"/>
        </w:rPr>
        <w:t>Kherbek</w:t>
      </w:r>
      <w:proofErr w:type="spellEnd"/>
      <w:r w:rsidRPr="002854ED">
        <w:rPr>
          <w:rFonts w:ascii="Arial" w:eastAsia="Times New Roman" w:hAnsi="Arial" w:cs="Arial"/>
          <w:color w:val="000000"/>
          <w:lang w:val="en-US" w:eastAsia="nl-NL"/>
        </w:rPr>
        <w:t xml:space="preserve"> argues that, while this process is commonly called platform capitalism, the situation is actually closer to feudalism than to capitalism (even if capitalism is the outcome)</w:t>
      </w:r>
      <w:ins w:id="146" w:author="Chloë Arkenbout" w:date="2022-03-17T14:40:00Z">
        <w:r w:rsidR="00AD27AA">
          <w:rPr>
            <w:rFonts w:ascii="Arial" w:eastAsia="Times New Roman" w:hAnsi="Arial" w:cs="Arial"/>
            <w:color w:val="000000"/>
            <w:lang w:val="en-US" w:eastAsia="nl-NL"/>
          </w:rPr>
          <w:t>.</w:t>
        </w:r>
      </w:ins>
      <w:del w:id="147" w:author="Chloë Arkenbout" w:date="2022-03-17T14:40:00Z">
        <w:r w:rsidRPr="002854ED" w:rsidDel="00AD27AA">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Big tech companies (</w:t>
      </w:r>
      <w:r w:rsidRPr="002854ED">
        <w:rPr>
          <w:rFonts w:ascii="Arial" w:eastAsia="Times New Roman" w:hAnsi="Arial" w:cs="Arial"/>
          <w:i/>
          <w:iCs/>
          <w:color w:val="000000"/>
          <w:lang w:val="en-US" w:eastAsia="nl-NL"/>
        </w:rPr>
        <w:t>lords</w:t>
      </w:r>
      <w:r w:rsidRPr="002854ED">
        <w:rPr>
          <w:rFonts w:ascii="Arial" w:eastAsia="Times New Roman" w:hAnsi="Arial" w:cs="Arial"/>
          <w:color w:val="000000"/>
          <w:lang w:val="en-US" w:eastAsia="nl-NL"/>
        </w:rPr>
        <w:t>) generate wealth from their users (</w:t>
      </w:r>
      <w:r w:rsidRPr="002854ED">
        <w:rPr>
          <w:rFonts w:ascii="Arial" w:eastAsia="Times New Roman" w:hAnsi="Arial" w:cs="Arial"/>
          <w:i/>
          <w:iCs/>
          <w:color w:val="000000"/>
          <w:lang w:val="en-US" w:eastAsia="nl-NL"/>
        </w:rPr>
        <w:t>serfs</w:t>
      </w:r>
      <w:r w:rsidRPr="002854ED">
        <w:rPr>
          <w:rFonts w:ascii="Arial" w:eastAsia="Times New Roman" w:hAnsi="Arial" w:cs="Arial"/>
          <w:color w:val="000000"/>
          <w:lang w:val="en-US" w:eastAsia="nl-NL"/>
        </w:rPr>
        <w:t>), exploiting their labor and data. The users find themselves in a state of inverted totalitarianism,</w:t>
      </w:r>
      <w:r w:rsidRPr="002854ED">
        <w:rPr>
          <w:rFonts w:ascii="Arial" w:eastAsia="Times New Roman" w:hAnsi="Arial" w:cs="Arial"/>
          <w:color w:val="000000"/>
          <w:sz w:val="16"/>
          <w:szCs w:val="16"/>
          <w:lang w:val="en-US" w:eastAsia="nl-NL"/>
        </w:rPr>
        <w:t xml:space="preserve">64 </w:t>
      </w:r>
      <w:r w:rsidRPr="002854ED">
        <w:rPr>
          <w:rFonts w:ascii="Arial" w:eastAsia="Times New Roman" w:hAnsi="Arial" w:cs="Arial"/>
          <w:color w:val="000000"/>
          <w:lang w:val="en-US" w:eastAsia="nl-NL"/>
        </w:rPr>
        <w:t>where the democratic structures supposed to keep things in check have been reduced to formalities. At the same time, refusal to take part in the system becomes increasingly penalized through social and financial pressure, as demonstrated in the Airbnb example. Under techno-feudalism the few own the property the many have to live on</w:t>
      </w:r>
      <w:ins w:id="148" w:author="Chloë Arkenbout" w:date="2022-03-17T14:41:00Z">
        <w:r w:rsidR="00762BD4">
          <w:rPr>
            <w:rFonts w:ascii="Arial" w:eastAsia="Times New Roman" w:hAnsi="Arial" w:cs="Arial"/>
            <w:color w:val="000000"/>
            <w:lang w:val="en-US" w:eastAsia="nl-NL"/>
          </w:rPr>
          <w:t>,</w:t>
        </w:r>
      </w:ins>
      <w:r w:rsidRPr="002854ED">
        <w:rPr>
          <w:rFonts w:ascii="Arial" w:eastAsia="Times New Roman" w:hAnsi="Arial" w:cs="Arial"/>
          <w:color w:val="000000"/>
          <w:lang w:val="en-US" w:eastAsia="nl-NL"/>
        </w:rPr>
        <w:t xml:space="preserve"> and the data enclosed in the walled garden of the cloud is the pasture from the tragedy of the commons.</w:t>
      </w:r>
      <w:r w:rsidRPr="002854ED">
        <w:rPr>
          <w:rFonts w:ascii="Arial" w:eastAsia="Times New Roman" w:hAnsi="Arial" w:cs="Arial"/>
          <w:color w:val="000000"/>
          <w:sz w:val="16"/>
          <w:szCs w:val="16"/>
          <w:lang w:val="en-US" w:eastAsia="nl-NL"/>
        </w:rPr>
        <w:t>65</w:t>
      </w:r>
    </w:p>
    <w:p w14:paraId="7F0744D0" w14:textId="7B498416"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lastRenderedPageBreak/>
        <w:t xml:space="preserve">In a similar vein, Silvio </w:t>
      </w:r>
      <w:proofErr w:type="spellStart"/>
      <w:r w:rsidRPr="002854ED">
        <w:rPr>
          <w:rFonts w:ascii="Arial" w:eastAsia="Times New Roman" w:hAnsi="Arial" w:cs="Arial"/>
          <w:color w:val="000000"/>
          <w:lang w:val="en-US" w:eastAsia="nl-NL"/>
        </w:rPr>
        <w:t>Lorusso</w:t>
      </w:r>
      <w:proofErr w:type="spellEnd"/>
      <w:r w:rsidRPr="002854ED">
        <w:rPr>
          <w:rFonts w:ascii="Arial" w:eastAsia="Times New Roman" w:hAnsi="Arial" w:cs="Arial"/>
          <w:color w:val="000000"/>
          <w:lang w:val="en-US" w:eastAsia="nl-NL"/>
        </w:rPr>
        <w:t xml:space="preserve"> argues that we can apply the logic of labor to the digital</w:t>
      </w:r>
      <w:r w:rsidRPr="002854ED">
        <w:rPr>
          <w:rFonts w:ascii="Arial" w:eastAsia="Times New Roman" w:hAnsi="Arial" w:cs="Arial"/>
          <w:color w:val="000000"/>
          <w:sz w:val="16"/>
          <w:szCs w:val="16"/>
          <w:lang w:val="en-US" w:eastAsia="nl-NL"/>
        </w:rPr>
        <w:t xml:space="preserve">66 </w:t>
      </w:r>
      <w:r w:rsidRPr="002854ED">
        <w:rPr>
          <w:rFonts w:ascii="Arial" w:eastAsia="Times New Roman" w:hAnsi="Arial" w:cs="Arial"/>
          <w:color w:val="000000"/>
          <w:lang w:val="en-US" w:eastAsia="nl-NL"/>
        </w:rPr>
        <w:t>and that there are no class-less computers: there are coders</w:t>
      </w:r>
      <w:r w:rsidRPr="002854ED">
        <w:rPr>
          <w:rFonts w:ascii="Arial" w:eastAsia="Times New Roman" w:hAnsi="Arial" w:cs="Arial"/>
          <w:color w:val="000000"/>
          <w:sz w:val="16"/>
          <w:szCs w:val="16"/>
          <w:lang w:val="en-US" w:eastAsia="nl-NL"/>
        </w:rPr>
        <w:t xml:space="preserve">67 </w:t>
      </w:r>
      <w:r w:rsidRPr="002854ED">
        <w:rPr>
          <w:rFonts w:ascii="Arial" w:eastAsia="Times New Roman" w:hAnsi="Arial" w:cs="Arial"/>
          <w:color w:val="000000"/>
          <w:lang w:val="en-US" w:eastAsia="nl-NL"/>
        </w:rPr>
        <w:t>and there are users</w:t>
      </w:r>
      <w:r w:rsidRPr="002854ED">
        <w:rPr>
          <w:rFonts w:ascii="Arial" w:eastAsia="Times New Roman" w:hAnsi="Arial" w:cs="Arial"/>
          <w:color w:val="000000"/>
          <w:sz w:val="16"/>
          <w:szCs w:val="16"/>
          <w:lang w:val="en-US" w:eastAsia="nl-NL"/>
        </w:rPr>
        <w:t xml:space="preserve">68 </w:t>
      </w:r>
      <w:r w:rsidRPr="002854ED">
        <w:rPr>
          <w:rFonts w:ascii="Arial" w:eastAsia="Times New Roman" w:hAnsi="Arial" w:cs="Arial"/>
          <w:color w:val="000000"/>
          <w:lang w:val="en-US" w:eastAsia="nl-NL"/>
        </w:rPr>
        <w:t xml:space="preserve">(or hackers and </w:t>
      </w:r>
      <w:proofErr w:type="spellStart"/>
      <w:r w:rsidRPr="002854ED">
        <w:rPr>
          <w:rFonts w:ascii="Arial" w:eastAsia="Times New Roman" w:hAnsi="Arial" w:cs="Arial"/>
          <w:color w:val="000000"/>
          <w:lang w:val="en-US" w:eastAsia="nl-NL"/>
        </w:rPr>
        <w:t>vectoralists</w:t>
      </w:r>
      <w:proofErr w:type="spellEnd"/>
      <w:r w:rsidRPr="002854ED">
        <w:rPr>
          <w:rFonts w:ascii="Arial" w:eastAsia="Times New Roman" w:hAnsi="Arial" w:cs="Arial"/>
          <w:color w:val="000000"/>
          <w:lang w:val="en-US" w:eastAsia="nl-NL"/>
        </w:rPr>
        <w:t xml:space="preserve"> in the words of McKenzie </w:t>
      </w:r>
      <w:proofErr w:type="spellStart"/>
      <w:r w:rsidRPr="002854ED">
        <w:rPr>
          <w:rFonts w:ascii="Arial" w:eastAsia="Times New Roman" w:hAnsi="Arial" w:cs="Arial"/>
          <w:color w:val="000000"/>
          <w:lang w:val="en-US" w:eastAsia="nl-NL"/>
        </w:rPr>
        <w:t>Wark</w:t>
      </w:r>
      <w:proofErr w:type="spellEnd"/>
      <w:r w:rsidRPr="002854ED">
        <w:rPr>
          <w:rFonts w:ascii="Arial" w:eastAsia="Times New Roman" w:hAnsi="Arial" w:cs="Arial"/>
          <w:color w:val="000000"/>
          <w:lang w:val="en-US" w:eastAsia="nl-NL"/>
        </w:rPr>
        <w:t>).</w:t>
      </w:r>
      <w:r w:rsidRPr="002854ED">
        <w:rPr>
          <w:rFonts w:ascii="Arial" w:eastAsia="Times New Roman" w:hAnsi="Arial" w:cs="Arial"/>
          <w:color w:val="000000"/>
          <w:sz w:val="16"/>
          <w:szCs w:val="16"/>
          <w:lang w:val="en-US" w:eastAsia="nl-NL"/>
        </w:rPr>
        <w:t xml:space="preserve">69 </w:t>
      </w:r>
      <w:r w:rsidRPr="002854ED">
        <w:rPr>
          <w:rFonts w:ascii="Arial" w:eastAsia="Times New Roman" w:hAnsi="Arial" w:cs="Arial"/>
          <w:color w:val="000000"/>
          <w:lang w:val="en-US" w:eastAsia="nl-NL"/>
        </w:rPr>
        <w:t xml:space="preserve">At the core of this argument is a discussion about (computer) literacy: how much do we, as users, need to understand about the inner workings of the machines we use in order to retain capacity for action? </w:t>
      </w:r>
      <w:proofErr w:type="spellStart"/>
      <w:r w:rsidRPr="002854ED">
        <w:rPr>
          <w:rFonts w:ascii="Arial" w:eastAsia="Times New Roman" w:hAnsi="Arial" w:cs="Arial"/>
          <w:color w:val="000000"/>
          <w:lang w:val="en-US" w:eastAsia="nl-NL"/>
        </w:rPr>
        <w:t>Lorusso</w:t>
      </w:r>
      <w:proofErr w:type="spellEnd"/>
      <w:r w:rsidRPr="002854ED">
        <w:rPr>
          <w:rFonts w:ascii="Arial" w:eastAsia="Times New Roman" w:hAnsi="Arial" w:cs="Arial"/>
          <w:color w:val="000000"/>
          <w:lang w:val="en-US" w:eastAsia="nl-NL"/>
        </w:rPr>
        <w:t xml:space="preserve"> quotes Paul Graham, who states that in an ideal world, ordinary users shouldn't [have to] know what drivers or patches are. Similarly, in his</w:t>
      </w:r>
    </w:p>
    <w:p w14:paraId="4E5D391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54E7D95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64 </w:t>
      </w:r>
      <w:r w:rsidRPr="002854ED">
        <w:rPr>
          <w:rFonts w:ascii="Arial" w:eastAsia="Times New Roman" w:hAnsi="Arial" w:cs="Arial"/>
          <w:color w:val="5E5E5E"/>
          <w:sz w:val="22"/>
          <w:szCs w:val="22"/>
          <w:lang w:val="en-US" w:eastAsia="nl-NL"/>
        </w:rPr>
        <w:t xml:space="preserve">Sheldon S. Wolin, </w:t>
      </w:r>
      <w:r w:rsidRPr="002854ED">
        <w:rPr>
          <w:rFonts w:ascii="Arial" w:eastAsia="Times New Roman" w:hAnsi="Arial" w:cs="Arial"/>
          <w:i/>
          <w:iCs/>
          <w:color w:val="5E5E5E"/>
          <w:sz w:val="22"/>
          <w:szCs w:val="22"/>
          <w:lang w:val="en-US" w:eastAsia="nl-NL"/>
        </w:rPr>
        <w:t xml:space="preserve">Democracy Incorporated: Managed Democracy and the Specter of Inverted Totalitarianism, </w:t>
      </w:r>
      <w:r w:rsidRPr="002854ED">
        <w:rPr>
          <w:rFonts w:ascii="Arial" w:eastAsia="Times New Roman" w:hAnsi="Arial" w:cs="Arial"/>
          <w:color w:val="5E5E5E"/>
          <w:sz w:val="22"/>
          <w:szCs w:val="22"/>
          <w:lang w:val="en-US" w:eastAsia="nl-NL"/>
        </w:rPr>
        <w:t>(Princeton; Oxford: Princeton University Press, 2017).</w:t>
      </w:r>
    </w:p>
    <w:p w14:paraId="5D88FF1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65 </w:t>
      </w:r>
      <w:r w:rsidRPr="002854ED">
        <w:rPr>
          <w:rFonts w:ascii="Arial" w:eastAsia="Times New Roman" w:hAnsi="Arial" w:cs="Arial"/>
          <w:color w:val="5E5E5E"/>
          <w:sz w:val="22"/>
          <w:szCs w:val="22"/>
          <w:lang w:val="en-US" w:eastAsia="nl-NL"/>
        </w:rPr>
        <w:t>The Tragedy of the Commons is an economics problem conceived by economist William Forster Lloyd in 1833, in which everyone has equal access to a resource. The idea is that, if everyone were to act according to what they consider to be their immediate best interests, it would lead to over consumption, and the depletion of the resource.</w:t>
      </w:r>
    </w:p>
    <w:p w14:paraId="6BAE3F09"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66 </w:t>
      </w:r>
      <w:r w:rsidRPr="002854ED">
        <w:rPr>
          <w:rFonts w:ascii="Arial" w:eastAsia="Times New Roman" w:hAnsi="Arial" w:cs="Arial"/>
          <w:color w:val="5E5E5E"/>
          <w:sz w:val="22"/>
          <w:szCs w:val="22"/>
          <w:lang w:val="en-US" w:eastAsia="nl-NL"/>
        </w:rPr>
        <w:t xml:space="preserve">Silvio </w:t>
      </w:r>
      <w:proofErr w:type="spellStart"/>
      <w:r w:rsidRPr="002854ED">
        <w:rPr>
          <w:rFonts w:ascii="Arial" w:eastAsia="Times New Roman" w:hAnsi="Arial" w:cs="Arial"/>
          <w:color w:val="5E5E5E"/>
          <w:sz w:val="22"/>
          <w:szCs w:val="22"/>
          <w:lang w:val="en-US" w:eastAsia="nl-NL"/>
        </w:rPr>
        <w:t>Lorusso</w:t>
      </w:r>
      <w:proofErr w:type="spellEnd"/>
      <w:r w:rsidRPr="002854ED">
        <w:rPr>
          <w:rFonts w:ascii="Arial" w:eastAsia="Times New Roman" w:hAnsi="Arial" w:cs="Arial"/>
          <w:color w:val="5E5E5E"/>
          <w:sz w:val="22"/>
          <w:szCs w:val="22"/>
          <w:lang w:val="en-US" w:eastAsia="nl-NL"/>
        </w:rPr>
        <w:t xml:space="preserve">, “The User Condition,” </w:t>
      </w:r>
      <w:proofErr w:type="spellStart"/>
      <w:proofErr w:type="gramStart"/>
      <w:r w:rsidRPr="002854ED">
        <w:rPr>
          <w:rFonts w:ascii="Arial" w:eastAsia="Times New Roman" w:hAnsi="Arial" w:cs="Arial"/>
          <w:color w:val="5E5E5E"/>
          <w:sz w:val="22"/>
          <w:szCs w:val="22"/>
          <w:lang w:val="en-US" w:eastAsia="nl-NL"/>
        </w:rPr>
        <w:t>theusercondition.computer</w:t>
      </w:r>
      <w:proofErr w:type="spellEnd"/>
      <w:proofErr w:type="gramEnd"/>
      <w:r w:rsidRPr="002854ED">
        <w:rPr>
          <w:rFonts w:ascii="Arial" w:eastAsia="Times New Roman" w:hAnsi="Arial" w:cs="Arial"/>
          <w:color w:val="5E5E5E"/>
          <w:sz w:val="22"/>
          <w:szCs w:val="22"/>
          <w:lang w:val="en-US" w:eastAsia="nl-NL"/>
        </w:rPr>
        <w:t xml:space="preserve">, February 12, 2021, </w:t>
      </w:r>
      <w:r w:rsidRPr="002854ED">
        <w:rPr>
          <w:rFonts w:ascii="Arial" w:eastAsia="Times New Roman" w:hAnsi="Arial" w:cs="Arial"/>
          <w:color w:val="0076BA"/>
          <w:sz w:val="22"/>
          <w:szCs w:val="22"/>
          <w:lang w:val="en-US" w:eastAsia="nl-NL"/>
        </w:rPr>
        <w:t xml:space="preserve">https:// </w:t>
      </w:r>
      <w:proofErr w:type="spellStart"/>
      <w:r w:rsidRPr="002854ED">
        <w:rPr>
          <w:rFonts w:ascii="Arial" w:eastAsia="Times New Roman" w:hAnsi="Arial" w:cs="Arial"/>
          <w:color w:val="0076BA"/>
          <w:sz w:val="22"/>
          <w:szCs w:val="22"/>
          <w:lang w:val="en-US" w:eastAsia="nl-NL"/>
        </w:rPr>
        <w:t>theusercondition.computer</w:t>
      </w:r>
      <w:proofErr w:type="spellEnd"/>
      <w:r w:rsidRPr="002854ED">
        <w:rPr>
          <w:rFonts w:ascii="Arial" w:eastAsia="Times New Roman" w:hAnsi="Arial" w:cs="Arial"/>
          <w:color w:val="0076BA"/>
          <w:sz w:val="22"/>
          <w:szCs w:val="22"/>
          <w:lang w:val="en-US" w:eastAsia="nl-NL"/>
        </w:rPr>
        <w:t>/</w:t>
      </w:r>
      <w:r w:rsidRPr="002854ED">
        <w:rPr>
          <w:rFonts w:ascii="Arial" w:eastAsia="Times New Roman" w:hAnsi="Arial" w:cs="Arial"/>
          <w:color w:val="5E5E5E"/>
          <w:sz w:val="22"/>
          <w:szCs w:val="22"/>
          <w:lang w:val="en-US" w:eastAsia="nl-NL"/>
        </w:rPr>
        <w:t>.</w:t>
      </w:r>
    </w:p>
    <w:p w14:paraId="16B532E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67 </w:t>
      </w:r>
      <w:r w:rsidRPr="002854ED">
        <w:rPr>
          <w:rFonts w:ascii="Arial" w:eastAsia="Times New Roman" w:hAnsi="Arial" w:cs="Arial"/>
          <w:color w:val="5E5E5E"/>
          <w:sz w:val="22"/>
          <w:szCs w:val="22"/>
          <w:lang w:val="en-US" w:eastAsia="nl-NL"/>
        </w:rPr>
        <w:t xml:space="preserve">The only one more powerful than the coder might be </w:t>
      </w:r>
      <w:r w:rsidRPr="002854ED">
        <w:rPr>
          <w:rFonts w:ascii="Arial" w:eastAsia="Times New Roman" w:hAnsi="Arial" w:cs="Arial"/>
          <w:i/>
          <w:iCs/>
          <w:color w:val="5E5E5E"/>
          <w:sz w:val="22"/>
          <w:szCs w:val="22"/>
          <w:lang w:val="en-US" w:eastAsia="nl-NL"/>
        </w:rPr>
        <w:t>non-user</w:t>
      </w:r>
      <w:r w:rsidRPr="002854ED">
        <w:rPr>
          <w:rFonts w:ascii="Arial" w:eastAsia="Times New Roman" w:hAnsi="Arial" w:cs="Arial"/>
          <w:color w:val="5E5E5E"/>
          <w:sz w:val="22"/>
          <w:szCs w:val="22"/>
          <w:lang w:val="en-US" w:eastAsia="nl-NL"/>
        </w:rPr>
        <w:t xml:space="preserve">, the one who doesn't use computers to begin with. </w:t>
      </w:r>
      <w:proofErr w:type="spellStart"/>
      <w:r w:rsidRPr="002854ED">
        <w:rPr>
          <w:rFonts w:ascii="Arial" w:eastAsia="Times New Roman" w:hAnsi="Arial" w:cs="Arial"/>
          <w:color w:val="5E5E5E"/>
          <w:sz w:val="22"/>
          <w:szCs w:val="22"/>
          <w:lang w:val="en-US" w:eastAsia="nl-NL"/>
        </w:rPr>
        <w:t>Lorusso</w:t>
      </w:r>
      <w:proofErr w:type="spellEnd"/>
      <w:r w:rsidRPr="002854ED">
        <w:rPr>
          <w:rFonts w:ascii="Arial" w:eastAsia="Times New Roman" w:hAnsi="Arial" w:cs="Arial"/>
          <w:color w:val="5E5E5E"/>
          <w:sz w:val="22"/>
          <w:szCs w:val="22"/>
          <w:lang w:val="en-US" w:eastAsia="nl-NL"/>
        </w:rPr>
        <w:t xml:space="preserve"> evokes the images of big-tech-CEOs that don't let their kids use social media, alluding to the privilege required for this sort of refusal, which is also expressed in </w:t>
      </w:r>
      <w:proofErr w:type="spellStart"/>
      <w:r w:rsidRPr="002854ED">
        <w:rPr>
          <w:rFonts w:ascii="Arial" w:eastAsia="Times New Roman" w:hAnsi="Arial" w:cs="Arial"/>
          <w:color w:val="5E5E5E"/>
          <w:sz w:val="22"/>
          <w:szCs w:val="22"/>
          <w:lang w:val="en-US" w:eastAsia="nl-NL"/>
        </w:rPr>
        <w:t>Kherbek's</w:t>
      </w:r>
      <w:proofErr w:type="spellEnd"/>
      <w:r w:rsidRPr="002854ED">
        <w:rPr>
          <w:rFonts w:ascii="Arial" w:eastAsia="Times New Roman" w:hAnsi="Arial" w:cs="Arial"/>
          <w:color w:val="5E5E5E"/>
          <w:sz w:val="22"/>
          <w:szCs w:val="22"/>
          <w:lang w:val="en-US" w:eastAsia="nl-NL"/>
        </w:rPr>
        <w:t xml:space="preserve"> example of Airbnb.</w:t>
      </w:r>
    </w:p>
    <w:p w14:paraId="406DD04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68 </w:t>
      </w:r>
      <w:r w:rsidRPr="002854ED">
        <w:rPr>
          <w:rFonts w:ascii="Arial" w:eastAsia="Times New Roman" w:hAnsi="Arial" w:cs="Arial"/>
          <w:color w:val="5E5E5E"/>
          <w:sz w:val="22"/>
          <w:szCs w:val="22"/>
          <w:lang w:val="en-US" w:eastAsia="nl-NL"/>
        </w:rPr>
        <w:t xml:space="preserve">One can't help but think of the quote attributed to Edward Tufte, that the only industries that call their customers </w:t>
      </w:r>
      <w:r w:rsidRPr="002854ED">
        <w:rPr>
          <w:rFonts w:ascii="Arial" w:eastAsia="Times New Roman" w:hAnsi="Arial" w:cs="Arial"/>
          <w:i/>
          <w:iCs/>
          <w:color w:val="5E5E5E"/>
          <w:sz w:val="22"/>
          <w:szCs w:val="22"/>
          <w:lang w:val="en-US" w:eastAsia="nl-NL"/>
        </w:rPr>
        <w:t xml:space="preserve">users </w:t>
      </w:r>
      <w:r w:rsidRPr="002854ED">
        <w:rPr>
          <w:rFonts w:ascii="Arial" w:eastAsia="Times New Roman" w:hAnsi="Arial" w:cs="Arial"/>
          <w:color w:val="5E5E5E"/>
          <w:sz w:val="22"/>
          <w:szCs w:val="22"/>
          <w:lang w:val="en-US" w:eastAsia="nl-NL"/>
        </w:rPr>
        <w:t>are software companies and drug dealers, which is another way to think of dependencies.</w:t>
      </w:r>
    </w:p>
    <w:p w14:paraId="4FDB4AB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69 </w:t>
      </w:r>
      <w:proofErr w:type="spellStart"/>
      <w:r w:rsidRPr="002854ED">
        <w:rPr>
          <w:rFonts w:ascii="Arial" w:eastAsia="Times New Roman" w:hAnsi="Arial" w:cs="Arial"/>
          <w:color w:val="5E5E5E"/>
          <w:sz w:val="22"/>
          <w:szCs w:val="22"/>
          <w:lang w:val="en-US" w:eastAsia="nl-NL"/>
        </w:rPr>
        <w:t>Mckenzie</w:t>
      </w:r>
      <w:proofErr w:type="spellEnd"/>
      <w:r w:rsidRPr="002854ED">
        <w:rPr>
          <w:rFonts w:ascii="Arial" w:eastAsia="Times New Roman" w:hAnsi="Arial" w:cs="Arial"/>
          <w:color w:val="5E5E5E"/>
          <w:sz w:val="22"/>
          <w:szCs w:val="22"/>
          <w:lang w:val="en-US" w:eastAsia="nl-NL"/>
        </w:rPr>
        <w:t xml:space="preserve"> </w:t>
      </w:r>
      <w:proofErr w:type="spellStart"/>
      <w:r w:rsidRPr="002854ED">
        <w:rPr>
          <w:rFonts w:ascii="Arial" w:eastAsia="Times New Roman" w:hAnsi="Arial" w:cs="Arial"/>
          <w:color w:val="5E5E5E"/>
          <w:sz w:val="22"/>
          <w:szCs w:val="22"/>
          <w:lang w:val="en-US" w:eastAsia="nl-NL"/>
        </w:rPr>
        <w:t>Wark</w:t>
      </w:r>
      <w:proofErr w:type="spellEnd"/>
      <w:r w:rsidRPr="002854ED">
        <w:rPr>
          <w:rFonts w:ascii="Arial" w:eastAsia="Times New Roman" w:hAnsi="Arial" w:cs="Arial"/>
          <w:color w:val="5E5E5E"/>
          <w:sz w:val="22"/>
          <w:szCs w:val="22"/>
          <w:lang w:val="en-US" w:eastAsia="nl-NL"/>
        </w:rPr>
        <w:t xml:space="preserve">, </w:t>
      </w:r>
      <w:r w:rsidRPr="002854ED">
        <w:rPr>
          <w:rFonts w:ascii="Arial" w:eastAsia="Times New Roman" w:hAnsi="Arial" w:cs="Arial"/>
          <w:i/>
          <w:iCs/>
          <w:color w:val="5E5E5E"/>
          <w:sz w:val="22"/>
          <w:szCs w:val="22"/>
          <w:lang w:val="en-US" w:eastAsia="nl-NL"/>
        </w:rPr>
        <w:t xml:space="preserve">A Hacker Manifesto </w:t>
      </w:r>
      <w:r w:rsidRPr="002854ED">
        <w:rPr>
          <w:rFonts w:ascii="Arial" w:eastAsia="Times New Roman" w:hAnsi="Arial" w:cs="Arial"/>
          <w:color w:val="5E5E5E"/>
          <w:sz w:val="22"/>
          <w:szCs w:val="22"/>
          <w:lang w:val="en-US" w:eastAsia="nl-NL"/>
        </w:rPr>
        <w:t>(Cambridge, MA; London: Harvard University Press, 2004).</w:t>
      </w:r>
    </w:p>
    <w:p w14:paraId="2ACF41E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224B305F" w14:textId="1A505482" w:rsidR="002854ED" w:rsidRDefault="002854ED" w:rsidP="002854ED">
      <w:pPr>
        <w:shd w:val="clear" w:color="auto" w:fill="FFFFFF"/>
        <w:rPr>
          <w:ins w:id="149" w:author="Chloë Arkenbout" w:date="2022-03-17T14:43:00Z"/>
          <w:rFonts w:ascii="Arial" w:eastAsia="Times New Roman" w:hAnsi="Arial" w:cs="Arial"/>
          <w:color w:val="000000"/>
          <w:sz w:val="16"/>
          <w:szCs w:val="16"/>
          <w:lang w:val="en-US" w:eastAsia="nl-NL"/>
        </w:rPr>
      </w:pPr>
      <w:r w:rsidRPr="002854ED">
        <w:rPr>
          <w:rFonts w:ascii="Arial" w:eastAsia="Times New Roman" w:hAnsi="Arial" w:cs="Arial"/>
          <w:color w:val="000000"/>
          <w:lang w:val="en-US" w:eastAsia="nl-NL"/>
        </w:rPr>
        <w:t xml:space="preserve">2018 book </w:t>
      </w:r>
      <w:r w:rsidRPr="002854ED">
        <w:rPr>
          <w:rFonts w:ascii="Arial" w:eastAsia="Times New Roman" w:hAnsi="Arial" w:cs="Arial"/>
          <w:i/>
          <w:iCs/>
          <w:color w:val="000000"/>
          <w:lang w:val="en-US" w:eastAsia="nl-NL"/>
        </w:rPr>
        <w:t xml:space="preserve">The New Dark Age </w:t>
      </w:r>
      <w:r w:rsidRPr="002854ED">
        <w:rPr>
          <w:rFonts w:ascii="Arial" w:eastAsia="Times New Roman" w:hAnsi="Arial" w:cs="Arial"/>
          <w:color w:val="000000"/>
          <w:lang w:val="en-US" w:eastAsia="nl-NL"/>
        </w:rPr>
        <w:t>the artist and writer James Bridle claims we shouldn't need to know how to code in order to use a computer, after all we don't need to understand plumbing to use the toilet.</w:t>
      </w:r>
      <w:r w:rsidRPr="002854ED">
        <w:rPr>
          <w:rFonts w:ascii="Arial" w:eastAsia="Times New Roman" w:hAnsi="Arial" w:cs="Arial"/>
          <w:color w:val="000000"/>
          <w:sz w:val="16"/>
          <w:szCs w:val="16"/>
          <w:lang w:val="en-US" w:eastAsia="nl-NL"/>
        </w:rPr>
        <w:t>70</w:t>
      </w:r>
    </w:p>
    <w:p w14:paraId="16C6AF8F" w14:textId="77777777" w:rsidR="00762BD4" w:rsidRPr="002854ED" w:rsidRDefault="00762BD4" w:rsidP="002854ED">
      <w:pPr>
        <w:shd w:val="clear" w:color="auto" w:fill="FFFFFF"/>
        <w:rPr>
          <w:rFonts w:ascii="Times New Roman" w:eastAsia="Times New Roman" w:hAnsi="Times New Roman" w:cs="Times New Roman"/>
          <w:color w:val="000000"/>
          <w:lang w:val="en-US" w:eastAsia="nl-NL"/>
        </w:rPr>
      </w:pPr>
    </w:p>
    <w:p w14:paraId="398B6F46" w14:textId="2A8460CC"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When we squatted Hotel </w:t>
      </w:r>
      <w:proofErr w:type="spellStart"/>
      <w:r w:rsidRPr="002854ED">
        <w:rPr>
          <w:rFonts w:ascii="Arial" w:eastAsia="Times New Roman" w:hAnsi="Arial" w:cs="Arial"/>
          <w:color w:val="000000"/>
          <w:lang w:val="en-US" w:eastAsia="nl-NL"/>
        </w:rPr>
        <w:t>Mokum</w:t>
      </w:r>
      <w:proofErr w:type="spellEnd"/>
      <w:r w:rsidRPr="002854ED">
        <w:rPr>
          <w:rFonts w:ascii="Arial" w:eastAsia="Times New Roman" w:hAnsi="Arial" w:cs="Arial"/>
          <w:color w:val="000000"/>
          <w:lang w:val="en-US" w:eastAsia="nl-NL"/>
        </w:rPr>
        <w:t>, we didn't know anything</w:t>
      </w:r>
      <w:r w:rsidRPr="002854ED">
        <w:rPr>
          <w:rFonts w:ascii="Arial" w:eastAsia="Times New Roman" w:hAnsi="Arial" w:cs="Arial"/>
          <w:color w:val="000000"/>
          <w:sz w:val="16"/>
          <w:szCs w:val="16"/>
          <w:lang w:val="en-US" w:eastAsia="nl-NL"/>
        </w:rPr>
        <w:t xml:space="preserve">71 </w:t>
      </w:r>
      <w:r w:rsidRPr="002854ED">
        <w:rPr>
          <w:rFonts w:ascii="Arial" w:eastAsia="Times New Roman" w:hAnsi="Arial" w:cs="Arial"/>
          <w:color w:val="000000"/>
          <w:lang w:val="en-US" w:eastAsia="nl-NL"/>
        </w:rPr>
        <w:t xml:space="preserve">about plumbing, which was a problem because the building didn't have a toilet (or water pipes), so we needed to build one. However, a lot of the more experienced squatters, it turns out, do know about plumbing, as for them it's a source of frequently occurring issues, and within a few days they had helped us build one. While this example certainly makes a case for the benefits of knowing about plumbing (it disconnects the issue from </w:t>
      </w:r>
      <w:r w:rsidRPr="002854ED">
        <w:rPr>
          <w:rFonts w:ascii="Arial" w:eastAsia="Times New Roman" w:hAnsi="Arial" w:cs="Arial"/>
          <w:i/>
          <w:iCs/>
          <w:color w:val="000000"/>
          <w:lang w:val="en-US" w:eastAsia="nl-NL"/>
        </w:rPr>
        <w:t>professionalization</w:t>
      </w:r>
      <w:r w:rsidRPr="002854ED">
        <w:rPr>
          <w:rFonts w:ascii="Arial" w:eastAsia="Times New Roman" w:hAnsi="Arial" w:cs="Arial"/>
          <w:color w:val="000000"/>
          <w:lang w:val="en-US" w:eastAsia="nl-NL"/>
        </w:rPr>
        <w:t xml:space="preserve">, because the point here is not that squatters would be more </w:t>
      </w:r>
      <w:r w:rsidRPr="002854ED">
        <w:rPr>
          <w:rFonts w:ascii="Arial" w:eastAsia="Times New Roman" w:hAnsi="Arial" w:cs="Arial"/>
          <w:i/>
          <w:iCs/>
          <w:color w:val="000000"/>
          <w:lang w:val="en-US" w:eastAsia="nl-NL"/>
        </w:rPr>
        <w:t xml:space="preserve">professional </w:t>
      </w:r>
      <w:r w:rsidRPr="002854ED">
        <w:rPr>
          <w:rFonts w:ascii="Arial" w:eastAsia="Times New Roman" w:hAnsi="Arial" w:cs="Arial"/>
          <w:color w:val="000000"/>
          <w:lang w:val="en-US" w:eastAsia="nl-NL"/>
        </w:rPr>
        <w:t xml:space="preserve">than the rest of us), it also carries a liberating sentiment. While these practical skills might be vital for activism, they are not a requirement. In the right environments, we can pick them up along the way. </w:t>
      </w:r>
      <w:del w:id="150" w:author="Chloë Arkenbout" w:date="2022-03-17T14:46:00Z">
        <w:r w:rsidRPr="002854ED" w:rsidDel="00762BD4">
          <w:rPr>
            <w:rFonts w:ascii="Arial" w:eastAsia="Times New Roman" w:hAnsi="Arial" w:cs="Arial"/>
            <w:color w:val="000000"/>
            <w:lang w:val="en-US" w:eastAsia="nl-NL"/>
          </w:rPr>
          <w:delText>They (</w:delText>
        </w:r>
      </w:del>
      <w:proofErr w:type="spellStart"/>
      <w:ins w:id="151" w:author="Chloë Arkenbout" w:date="2022-03-17T14:46:00Z">
        <w:r w:rsidR="00762BD4">
          <w:rPr>
            <w:rFonts w:ascii="Arial" w:eastAsia="Times New Roman" w:hAnsi="Arial" w:cs="Arial"/>
            <w:color w:val="000000"/>
            <w:lang w:val="en-US" w:eastAsia="nl-NL"/>
          </w:rPr>
          <w:t>T</w:t>
        </w:r>
      </w:ins>
      <w:del w:id="152" w:author="Chloë Arkenbout" w:date="2022-03-17T14:47:00Z">
        <w:r w:rsidRPr="002854ED" w:rsidDel="008866CF">
          <w:rPr>
            <w:rFonts w:ascii="Arial" w:eastAsia="Times New Roman" w:hAnsi="Arial" w:cs="Arial"/>
            <w:color w:val="000000"/>
            <w:lang w:val="en-US" w:eastAsia="nl-NL"/>
          </w:rPr>
          <w:delText>t</w:delText>
        </w:r>
      </w:del>
      <w:r w:rsidRPr="002854ED">
        <w:rPr>
          <w:rFonts w:ascii="Arial" w:eastAsia="Times New Roman" w:hAnsi="Arial" w:cs="Arial"/>
          <w:color w:val="000000"/>
          <w:lang w:val="en-US" w:eastAsia="nl-NL"/>
        </w:rPr>
        <w:t>he</w:t>
      </w:r>
      <w:proofErr w:type="spellEnd"/>
      <w:r w:rsidRPr="002854ED">
        <w:rPr>
          <w:rFonts w:ascii="Arial" w:eastAsia="Times New Roman" w:hAnsi="Arial" w:cs="Arial"/>
          <w:color w:val="000000"/>
          <w:lang w:val="en-US" w:eastAsia="nl-NL"/>
        </w:rPr>
        <w:t xml:space="preserve"> labor</w:t>
      </w:r>
      <w:del w:id="153" w:author="Chloë Arkenbout" w:date="2022-03-17T14:46:00Z">
        <w:r w:rsidRPr="002854ED" w:rsidDel="00762BD4">
          <w:rPr>
            <w:rFonts w:ascii="Arial" w:eastAsia="Times New Roman" w:hAnsi="Arial" w:cs="Arial"/>
            <w:color w:val="000000"/>
            <w:lang w:val="en-US" w:eastAsia="nl-NL"/>
          </w:rPr>
          <w:delText>)</w:delText>
        </w:r>
      </w:del>
      <w:r w:rsidRPr="002854ED">
        <w:rPr>
          <w:rFonts w:ascii="Arial" w:eastAsia="Times New Roman" w:hAnsi="Arial" w:cs="Arial"/>
          <w:color w:val="000000"/>
          <w:lang w:val="en-US" w:eastAsia="nl-NL"/>
        </w:rPr>
        <w:t xml:space="preserve"> is liberated from class—you don’t need to be a plumber to plumb.</w:t>
      </w:r>
    </w:p>
    <w:p w14:paraId="47935C52"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3538A433" w14:textId="43876FF1" w:rsidR="002854ED" w:rsidRDefault="002854ED" w:rsidP="002854ED">
      <w:pPr>
        <w:shd w:val="clear" w:color="auto" w:fill="FFFFFF"/>
        <w:rPr>
          <w:ins w:id="154" w:author="Chloë Arkenbout" w:date="2022-03-17T14:49:00Z"/>
          <w:rFonts w:ascii="Arial" w:eastAsia="Times New Roman" w:hAnsi="Arial" w:cs="Arial"/>
          <w:color w:val="000000"/>
          <w:sz w:val="16"/>
          <w:szCs w:val="16"/>
          <w:lang w:val="en-US" w:eastAsia="nl-NL"/>
        </w:rPr>
      </w:pPr>
      <w:proofErr w:type="spellStart"/>
      <w:r w:rsidRPr="002854ED">
        <w:rPr>
          <w:rFonts w:ascii="Arial" w:eastAsia="Times New Roman" w:hAnsi="Arial" w:cs="Arial"/>
          <w:color w:val="000000"/>
          <w:lang w:val="en-US" w:eastAsia="nl-NL"/>
        </w:rPr>
        <w:t>Lorusso</w:t>
      </w:r>
      <w:proofErr w:type="spellEnd"/>
      <w:r w:rsidRPr="002854ED">
        <w:rPr>
          <w:rFonts w:ascii="Arial" w:eastAsia="Times New Roman" w:hAnsi="Arial" w:cs="Arial"/>
          <w:color w:val="000000"/>
          <w:lang w:val="en-US" w:eastAsia="nl-NL"/>
        </w:rPr>
        <w:t xml:space="preserve"> writes that the problem might not be illiteracy, but that instead it's about the ability to define our own behavior</w:t>
      </w:r>
      <w:ins w:id="155" w:author="Chloë Arkenbout" w:date="2022-03-17T14:48:00Z">
        <w:r w:rsidR="00B07364">
          <w:rPr>
            <w:rFonts w:ascii="Arial" w:eastAsia="Times New Roman" w:hAnsi="Arial" w:cs="Arial"/>
            <w:color w:val="000000"/>
            <w:lang w:val="en-US" w:eastAsia="nl-NL"/>
          </w:rPr>
          <w:t>al</w:t>
        </w:r>
      </w:ins>
      <w:r w:rsidRPr="002854ED">
        <w:rPr>
          <w:rFonts w:ascii="Arial" w:eastAsia="Times New Roman" w:hAnsi="Arial" w:cs="Arial"/>
          <w:color w:val="000000"/>
          <w:lang w:val="en-US" w:eastAsia="nl-NL"/>
        </w:rPr>
        <w:t xml:space="preserve"> patter</w:t>
      </w:r>
      <w:ins w:id="156" w:author="Chloë Arkenbout" w:date="2022-03-17T14:48:00Z">
        <w:r w:rsidR="00B07364">
          <w:rPr>
            <w:rFonts w:ascii="Arial" w:eastAsia="Times New Roman" w:hAnsi="Arial" w:cs="Arial"/>
            <w:color w:val="000000"/>
            <w:lang w:val="en-US" w:eastAsia="nl-NL"/>
          </w:rPr>
          <w:t>n</w:t>
        </w:r>
      </w:ins>
      <w:r w:rsidRPr="002854ED">
        <w:rPr>
          <w:rFonts w:ascii="Arial" w:eastAsia="Times New Roman" w:hAnsi="Arial" w:cs="Arial"/>
          <w:color w:val="000000"/>
          <w:lang w:val="en-US" w:eastAsia="nl-NL"/>
        </w:rPr>
        <w:t xml:space="preserve">s. Constant imposed driver and system updates often disrupt these (the toilet metaphor has really been stretched to its limits here), and as such limit our capacity for action. Not updating can be a good thing, since it lets us stick to personal and potentially un- or no longer intended ways of doing things. This ad-hoc approach to the urgencies of the situation is something central to the squatting movement. In their book, Architecture of Appropriation pose that unscripted and collective spatial tactics used by squatters to transform the </w:t>
      </w:r>
      <w:r w:rsidRPr="002854ED">
        <w:rPr>
          <w:rFonts w:ascii="Arial" w:eastAsia="Times New Roman" w:hAnsi="Arial" w:cs="Arial"/>
          <w:color w:val="000000"/>
          <w:lang w:val="en-US" w:eastAsia="nl-NL"/>
        </w:rPr>
        <w:lastRenderedPageBreak/>
        <w:t xml:space="preserve">spaces they inhabit have left behind a spatial heritage that still speaks of the desire to put the right to </w:t>
      </w:r>
      <w:r w:rsidRPr="002854ED">
        <w:rPr>
          <w:rFonts w:ascii="Arial" w:eastAsia="Times New Roman" w:hAnsi="Arial" w:cs="Arial"/>
          <w:i/>
          <w:iCs/>
          <w:color w:val="000000"/>
          <w:lang w:val="en-US" w:eastAsia="nl-NL"/>
        </w:rPr>
        <w:t xml:space="preserve">live </w:t>
      </w:r>
      <w:r w:rsidRPr="002854ED">
        <w:rPr>
          <w:rFonts w:ascii="Arial" w:eastAsia="Times New Roman" w:hAnsi="Arial" w:cs="Arial"/>
          <w:color w:val="000000"/>
          <w:lang w:val="en-US" w:eastAsia="nl-NL"/>
        </w:rPr>
        <w:t>above the right to own (private) property.</w:t>
      </w:r>
      <w:r w:rsidRPr="002854ED">
        <w:rPr>
          <w:rFonts w:ascii="Arial" w:eastAsia="Times New Roman" w:hAnsi="Arial" w:cs="Arial"/>
          <w:color w:val="000000"/>
          <w:sz w:val="16"/>
          <w:szCs w:val="16"/>
          <w:lang w:val="en-US" w:eastAsia="nl-NL"/>
        </w:rPr>
        <w:t>72</w:t>
      </w:r>
    </w:p>
    <w:p w14:paraId="3DDE4AB1" w14:textId="77777777" w:rsidR="006F7142" w:rsidRPr="002854ED" w:rsidRDefault="006F7142" w:rsidP="002854ED">
      <w:pPr>
        <w:shd w:val="clear" w:color="auto" w:fill="FFFFFF"/>
        <w:rPr>
          <w:rFonts w:ascii="Times New Roman" w:eastAsia="Times New Roman" w:hAnsi="Times New Roman" w:cs="Times New Roman"/>
          <w:color w:val="000000"/>
          <w:lang w:val="en-US" w:eastAsia="nl-NL"/>
        </w:rPr>
      </w:pPr>
    </w:p>
    <w:p w14:paraId="59001536" w14:textId="15408CA2" w:rsidR="002854ED" w:rsidRDefault="002854ED" w:rsidP="002854ED">
      <w:pPr>
        <w:shd w:val="clear" w:color="auto" w:fill="FFFFFF"/>
        <w:rPr>
          <w:rFonts w:ascii="Arial" w:eastAsia="Times New Roman" w:hAnsi="Arial" w:cs="Arial"/>
          <w:color w:val="000000"/>
          <w:lang w:val="en-US" w:eastAsia="nl-NL"/>
        </w:rPr>
      </w:pPr>
      <w:r w:rsidRPr="002854ED">
        <w:rPr>
          <w:rFonts w:ascii="Arial" w:eastAsia="Times New Roman" w:hAnsi="Arial" w:cs="Arial"/>
          <w:color w:val="000000"/>
          <w:lang w:val="en-US" w:eastAsia="nl-NL"/>
        </w:rPr>
        <w:t>If there is anything to learn from the world of squatting when building a digital practice, it is not about a literal translation of the concept of occupation from the physical to the virtual,</w:t>
      </w:r>
      <w:r w:rsidRPr="002854ED">
        <w:rPr>
          <w:rFonts w:ascii="Arial" w:eastAsia="Times New Roman" w:hAnsi="Arial" w:cs="Arial"/>
          <w:color w:val="000000"/>
          <w:sz w:val="16"/>
          <w:szCs w:val="16"/>
          <w:lang w:val="en-US" w:eastAsia="nl-NL"/>
        </w:rPr>
        <w:t xml:space="preserve">73 </w:t>
      </w:r>
      <w:r w:rsidRPr="002854ED">
        <w:rPr>
          <w:rFonts w:ascii="Arial" w:eastAsia="Times New Roman" w:hAnsi="Arial" w:cs="Arial"/>
          <w:color w:val="000000"/>
          <w:lang w:val="en-US" w:eastAsia="nl-NL"/>
        </w:rPr>
        <w:t xml:space="preserve">but </w:t>
      </w:r>
      <w:ins w:id="157" w:author="Chloë Arkenbout" w:date="2022-03-17T14:50:00Z">
        <w:r w:rsidR="006F7142">
          <w:rPr>
            <w:rFonts w:ascii="Arial" w:eastAsia="Times New Roman" w:hAnsi="Arial" w:cs="Arial"/>
            <w:color w:val="000000"/>
            <w:lang w:val="en-US" w:eastAsia="nl-NL"/>
          </w:rPr>
          <w:t xml:space="preserve">it is </w:t>
        </w:r>
      </w:ins>
      <w:r w:rsidRPr="002854ED">
        <w:rPr>
          <w:rFonts w:ascii="Arial" w:eastAsia="Times New Roman" w:hAnsi="Arial" w:cs="Arial"/>
          <w:color w:val="000000"/>
          <w:lang w:val="en-US" w:eastAsia="nl-NL"/>
        </w:rPr>
        <w:t>about this: the capacity for action resulting from these hack-y, DIY, non- scalable and non-streamlined behavior patterns and solutions, in reusing and adapting existing infrastructures and materials. These routines and tactics are a way of claiming</w:t>
      </w:r>
    </w:p>
    <w:p w14:paraId="5A0124E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p>
    <w:p w14:paraId="733AACE7"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70 </w:t>
      </w:r>
      <w:r w:rsidRPr="002854ED">
        <w:rPr>
          <w:rFonts w:ascii="Arial" w:eastAsia="Times New Roman" w:hAnsi="Arial" w:cs="Arial"/>
          <w:color w:val="5E5E5E"/>
          <w:sz w:val="22"/>
          <w:szCs w:val="22"/>
          <w:lang w:val="en-US" w:eastAsia="nl-NL"/>
        </w:rPr>
        <w:t xml:space="preserve">Or, he adds, without our toilet trying to kill us. James Bridle, </w:t>
      </w:r>
      <w:r w:rsidRPr="002854ED">
        <w:rPr>
          <w:rFonts w:ascii="Arial" w:eastAsia="Times New Roman" w:hAnsi="Arial" w:cs="Arial"/>
          <w:i/>
          <w:iCs/>
          <w:color w:val="5E5E5E"/>
          <w:sz w:val="22"/>
          <w:szCs w:val="22"/>
          <w:lang w:val="en-US" w:eastAsia="nl-NL"/>
        </w:rPr>
        <w:t xml:space="preserve">New Dark Age: Technology and the End of the Future </w:t>
      </w:r>
      <w:r w:rsidRPr="002854ED">
        <w:rPr>
          <w:rFonts w:ascii="Arial" w:eastAsia="Times New Roman" w:hAnsi="Arial" w:cs="Arial"/>
          <w:color w:val="5E5E5E"/>
          <w:sz w:val="22"/>
          <w:szCs w:val="22"/>
          <w:lang w:val="en-US" w:eastAsia="nl-NL"/>
        </w:rPr>
        <w:t>(Verso Books, 2019.)</w:t>
      </w:r>
    </w:p>
    <w:p w14:paraId="2D08168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71 </w:t>
      </w:r>
      <w:r w:rsidRPr="002854ED">
        <w:rPr>
          <w:rFonts w:ascii="Arial" w:eastAsia="Times New Roman" w:hAnsi="Arial" w:cs="Arial"/>
          <w:color w:val="5E5E5E"/>
          <w:sz w:val="22"/>
          <w:szCs w:val="22"/>
          <w:lang w:val="en-US" w:eastAsia="nl-NL"/>
        </w:rPr>
        <w:t>shit</w:t>
      </w:r>
    </w:p>
    <w:p w14:paraId="2A54EF3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72 </w:t>
      </w:r>
      <w:r w:rsidRPr="002854ED">
        <w:rPr>
          <w:rFonts w:ascii="Arial" w:eastAsia="Times New Roman" w:hAnsi="Arial" w:cs="Arial"/>
          <w:color w:val="5E5E5E"/>
          <w:sz w:val="22"/>
          <w:szCs w:val="22"/>
          <w:lang w:val="en-US" w:eastAsia="nl-NL"/>
        </w:rPr>
        <w:t xml:space="preserve">Boer et al., </w:t>
      </w:r>
      <w:r w:rsidRPr="002854ED">
        <w:rPr>
          <w:rFonts w:ascii="Arial" w:eastAsia="Times New Roman" w:hAnsi="Arial" w:cs="Arial"/>
          <w:i/>
          <w:iCs/>
          <w:color w:val="5E5E5E"/>
          <w:sz w:val="22"/>
          <w:szCs w:val="22"/>
          <w:lang w:val="en-US" w:eastAsia="nl-NL"/>
        </w:rPr>
        <w:t xml:space="preserve">Architecture of Appropriation, </w:t>
      </w:r>
      <w:r w:rsidRPr="002854ED">
        <w:rPr>
          <w:rFonts w:ascii="Arial" w:eastAsia="Times New Roman" w:hAnsi="Arial" w:cs="Arial"/>
          <w:color w:val="5E5E5E"/>
          <w:sz w:val="22"/>
          <w:szCs w:val="22"/>
          <w:lang w:val="en-US" w:eastAsia="nl-NL"/>
        </w:rPr>
        <w:t>10.</w:t>
      </w:r>
    </w:p>
    <w:p w14:paraId="1769F756"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73 </w:t>
      </w:r>
      <w:r w:rsidRPr="002854ED">
        <w:rPr>
          <w:rFonts w:ascii="Arial" w:eastAsia="Times New Roman" w:hAnsi="Arial" w:cs="Arial"/>
          <w:color w:val="5E5E5E"/>
          <w:sz w:val="22"/>
          <w:szCs w:val="22"/>
          <w:lang w:val="en-US" w:eastAsia="nl-NL"/>
        </w:rPr>
        <w:t xml:space="preserve">For example </w:t>
      </w:r>
      <w:r w:rsidRPr="002854ED">
        <w:rPr>
          <w:rFonts w:ascii="Arial" w:eastAsia="Times New Roman" w:hAnsi="Arial" w:cs="Arial"/>
          <w:i/>
          <w:iCs/>
          <w:color w:val="5E5E5E"/>
          <w:sz w:val="22"/>
          <w:szCs w:val="22"/>
          <w:lang w:val="en-US" w:eastAsia="nl-NL"/>
        </w:rPr>
        <w:t>domain squatting</w:t>
      </w:r>
      <w:r w:rsidRPr="002854ED">
        <w:rPr>
          <w:rFonts w:ascii="Arial" w:eastAsia="Times New Roman" w:hAnsi="Arial" w:cs="Arial"/>
          <w:color w:val="5E5E5E"/>
          <w:sz w:val="22"/>
          <w:szCs w:val="22"/>
          <w:lang w:val="en-US" w:eastAsia="nl-NL"/>
        </w:rPr>
        <w:t xml:space="preserve">, the practice of buying up domain names of companies and </w:t>
      </w:r>
      <w:proofErr w:type="gramStart"/>
      <w:r w:rsidRPr="002854ED">
        <w:rPr>
          <w:rFonts w:ascii="Arial" w:eastAsia="Times New Roman" w:hAnsi="Arial" w:cs="Arial"/>
          <w:color w:val="5E5E5E"/>
          <w:sz w:val="22"/>
          <w:szCs w:val="22"/>
          <w:lang w:val="en-US" w:eastAsia="nl-NL"/>
        </w:rPr>
        <w:t>well known</w:t>
      </w:r>
      <w:proofErr w:type="gramEnd"/>
      <w:r w:rsidRPr="002854ED">
        <w:rPr>
          <w:rFonts w:ascii="Arial" w:eastAsia="Times New Roman" w:hAnsi="Arial" w:cs="Arial"/>
          <w:color w:val="5E5E5E"/>
          <w:sz w:val="22"/>
          <w:szCs w:val="22"/>
          <w:lang w:val="en-US" w:eastAsia="nl-NL"/>
        </w:rPr>
        <w:t xml:space="preserve"> individuals before they do, mostly with the goal of selling them for a higher price afterwards.</w:t>
      </w:r>
    </w:p>
    <w:p w14:paraId="218D5C0D" w14:textId="77777777" w:rsidR="002854ED" w:rsidRDefault="002854ED" w:rsidP="002854ED">
      <w:pPr>
        <w:shd w:val="clear" w:color="auto" w:fill="FFFFFF"/>
        <w:rPr>
          <w:rFonts w:ascii="Arial" w:eastAsia="Times New Roman" w:hAnsi="Arial" w:cs="Arial"/>
          <w:color w:val="000000"/>
          <w:lang w:val="en-US" w:eastAsia="nl-NL"/>
        </w:rPr>
      </w:pPr>
    </w:p>
    <w:p w14:paraId="26F80980" w14:textId="0037A0E3" w:rsidR="002854ED" w:rsidRDefault="002854ED" w:rsidP="002854ED">
      <w:pPr>
        <w:shd w:val="clear" w:color="auto" w:fill="FFFFFF"/>
        <w:rPr>
          <w:ins w:id="158" w:author="Chloë Arkenbout" w:date="2022-03-17T14:51:00Z"/>
          <w:rFonts w:ascii="Arial" w:eastAsia="Times New Roman" w:hAnsi="Arial" w:cs="Arial"/>
          <w:color w:val="000000"/>
          <w:lang w:val="en-US" w:eastAsia="nl-NL"/>
        </w:rPr>
      </w:pPr>
      <w:r w:rsidRPr="002854ED">
        <w:rPr>
          <w:rFonts w:ascii="Arial" w:eastAsia="Times New Roman" w:hAnsi="Arial" w:cs="Arial"/>
          <w:color w:val="000000"/>
          <w:lang w:val="en-US" w:eastAsia="nl-NL"/>
        </w:rPr>
        <w:t xml:space="preserve">the infamous agency over the environments we navigate, whether they be physical or digital, of breaking out of the sandbox, of refusing to take part in a game we can't win. </w:t>
      </w:r>
      <w:commentRangeStart w:id="159"/>
      <w:r w:rsidRPr="002854ED">
        <w:rPr>
          <w:rFonts w:ascii="Arial" w:eastAsia="Times New Roman" w:hAnsi="Arial" w:cs="Arial"/>
          <w:color w:val="000000"/>
          <w:lang w:val="en-US" w:eastAsia="nl-NL"/>
        </w:rPr>
        <w:t xml:space="preserve">Sticking to the metaphor of the city, these routines are the deciding factor in whether we can consider ourselves </w:t>
      </w:r>
      <w:r w:rsidRPr="002854ED">
        <w:rPr>
          <w:rFonts w:ascii="Arial" w:eastAsia="Times New Roman" w:hAnsi="Arial" w:cs="Arial"/>
          <w:i/>
          <w:iCs/>
          <w:color w:val="000000"/>
          <w:lang w:val="en-US" w:eastAsia="nl-NL"/>
        </w:rPr>
        <w:t xml:space="preserve">residents </w:t>
      </w:r>
      <w:r w:rsidRPr="002854ED">
        <w:rPr>
          <w:rFonts w:ascii="Arial" w:eastAsia="Times New Roman" w:hAnsi="Arial" w:cs="Arial"/>
          <w:color w:val="000000"/>
          <w:lang w:val="en-US" w:eastAsia="nl-NL"/>
        </w:rPr>
        <w:t xml:space="preserve">or </w:t>
      </w:r>
      <w:r w:rsidRPr="002854ED">
        <w:rPr>
          <w:rFonts w:ascii="Arial" w:eastAsia="Times New Roman" w:hAnsi="Arial" w:cs="Arial"/>
          <w:i/>
          <w:iCs/>
          <w:color w:val="000000"/>
          <w:lang w:val="en-US" w:eastAsia="nl-NL"/>
        </w:rPr>
        <w:t>tourists</w:t>
      </w:r>
      <w:r w:rsidRPr="002854ED">
        <w:rPr>
          <w:rFonts w:ascii="Arial" w:eastAsia="Times New Roman" w:hAnsi="Arial" w:cs="Arial"/>
          <w:color w:val="000000"/>
          <w:lang w:val="en-US" w:eastAsia="nl-NL"/>
        </w:rPr>
        <w:t xml:space="preserve">. </w:t>
      </w:r>
      <w:commentRangeEnd w:id="159"/>
      <w:r w:rsidR="00E61719">
        <w:rPr>
          <w:rStyle w:val="Verwijzingopmerking"/>
        </w:rPr>
        <w:commentReference w:id="159"/>
      </w:r>
      <w:r w:rsidRPr="002854ED">
        <w:rPr>
          <w:rFonts w:ascii="Arial" w:eastAsia="Times New Roman" w:hAnsi="Arial" w:cs="Arial"/>
          <w:color w:val="000000"/>
          <w:lang w:val="en-US" w:eastAsia="nl-NL"/>
        </w:rPr>
        <w:t>In the city of the 21st century, tourists are omnipresent, to the universal dismay of the residents. In some extreme cases they might even outnumber them. While they shape their environments</w:t>
      </w:r>
      <w:r w:rsidRPr="002854ED">
        <w:rPr>
          <w:rFonts w:ascii="Arial" w:eastAsia="Times New Roman" w:hAnsi="Arial" w:cs="Arial"/>
          <w:color w:val="000000"/>
          <w:sz w:val="16"/>
          <w:szCs w:val="16"/>
          <w:lang w:val="en-US" w:eastAsia="nl-NL"/>
        </w:rPr>
        <w:t>74</w:t>
      </w:r>
      <w:r w:rsidRPr="002854ED">
        <w:rPr>
          <w:rFonts w:ascii="Arial" w:eastAsia="Times New Roman" w:hAnsi="Arial" w:cs="Arial"/>
          <w:color w:val="000000"/>
          <w:lang w:val="en-US" w:eastAsia="nl-NL"/>
        </w:rPr>
        <w:t>, even the most curious among them ultimately don’t have control over them—they are limited to the paths laid out for them by travel guides, influencers and the hotels and Airbnb’s of the world. Of course</w:t>
      </w:r>
      <w:ins w:id="160" w:author="Chloë Arkenbout" w:date="2022-03-17T14:52:00Z">
        <w:r w:rsidR="00B1239A">
          <w:rPr>
            <w:rFonts w:ascii="Arial" w:eastAsia="Times New Roman" w:hAnsi="Arial" w:cs="Arial"/>
            <w:color w:val="000000"/>
            <w:lang w:val="en-US" w:eastAsia="nl-NL"/>
          </w:rPr>
          <w:t>,</w:t>
        </w:r>
      </w:ins>
      <w:r w:rsidRPr="002854ED">
        <w:rPr>
          <w:rFonts w:ascii="Arial" w:eastAsia="Times New Roman" w:hAnsi="Arial" w:cs="Arial"/>
          <w:color w:val="000000"/>
          <w:lang w:val="en-US" w:eastAsia="nl-NL"/>
        </w:rPr>
        <w:t xml:space="preserve"> the lines are blurry here (are you a guest or a tourist when you visit friends?) and all of this is not to say that tourists have bad intentions or don’t care, but by definition they lack routines and administrator rights</w:t>
      </w:r>
      <w:r w:rsidRPr="002854ED">
        <w:rPr>
          <w:rFonts w:ascii="Arial" w:eastAsia="Times New Roman" w:hAnsi="Arial" w:cs="Arial"/>
          <w:color w:val="000000"/>
          <w:sz w:val="16"/>
          <w:szCs w:val="16"/>
          <w:lang w:val="en-US" w:eastAsia="nl-NL"/>
        </w:rPr>
        <w:t>75</w:t>
      </w:r>
      <w:r w:rsidRPr="002854ED">
        <w:rPr>
          <w:rFonts w:ascii="Arial" w:eastAsia="Times New Roman" w:hAnsi="Arial" w:cs="Arial"/>
          <w:color w:val="000000"/>
          <w:lang w:val="en-US" w:eastAsia="nl-NL"/>
        </w:rPr>
        <w:t>. Residents, however, know their environments, they shape them to their likings over long periods of time. They know and avoid the tourist traps. They have neighborhoods, and they have neighbors. Neighbors that can hopefully help them fix their toilets.</w:t>
      </w:r>
    </w:p>
    <w:p w14:paraId="4019B89D" w14:textId="77777777" w:rsidR="00E61719" w:rsidRPr="002854ED" w:rsidRDefault="00E61719" w:rsidP="002854ED">
      <w:pPr>
        <w:shd w:val="clear" w:color="auto" w:fill="FFFFFF"/>
        <w:rPr>
          <w:rFonts w:ascii="Times New Roman" w:eastAsia="Times New Roman" w:hAnsi="Times New Roman" w:cs="Times New Roman"/>
          <w:color w:val="000000"/>
          <w:lang w:val="en-US" w:eastAsia="nl-NL"/>
        </w:rPr>
      </w:pPr>
    </w:p>
    <w:p w14:paraId="1491339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74 </w:t>
      </w:r>
      <w:r w:rsidRPr="002854ED">
        <w:rPr>
          <w:rFonts w:ascii="Arial" w:eastAsia="Times New Roman" w:hAnsi="Arial" w:cs="Arial"/>
          <w:color w:val="5E5E5E"/>
          <w:sz w:val="22"/>
          <w:szCs w:val="22"/>
          <w:lang w:val="en-US" w:eastAsia="nl-NL"/>
        </w:rPr>
        <w:t xml:space="preserve">The center of Amsterdam serves as a good example here. After our inevitable eviction Hotel </w:t>
      </w:r>
      <w:proofErr w:type="spellStart"/>
      <w:r w:rsidRPr="002854ED">
        <w:rPr>
          <w:rFonts w:ascii="Arial" w:eastAsia="Times New Roman" w:hAnsi="Arial" w:cs="Arial"/>
          <w:color w:val="5E5E5E"/>
          <w:sz w:val="22"/>
          <w:szCs w:val="22"/>
          <w:lang w:val="en-US" w:eastAsia="nl-NL"/>
        </w:rPr>
        <w:t>Mokum</w:t>
      </w:r>
      <w:proofErr w:type="spellEnd"/>
      <w:r w:rsidRPr="002854ED">
        <w:rPr>
          <w:rFonts w:ascii="Arial" w:eastAsia="Times New Roman" w:hAnsi="Arial" w:cs="Arial"/>
          <w:color w:val="5E5E5E"/>
          <w:sz w:val="22"/>
          <w:szCs w:val="22"/>
          <w:lang w:val="en-US" w:eastAsia="nl-NL"/>
        </w:rPr>
        <w:t xml:space="preserve"> is, at the time of writing, being turned back into a hotel.</w:t>
      </w:r>
    </w:p>
    <w:p w14:paraId="217400C5"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75 </w:t>
      </w:r>
      <w:proofErr w:type="spellStart"/>
      <w:r w:rsidRPr="002854ED">
        <w:rPr>
          <w:rFonts w:ascii="Arial" w:eastAsia="Times New Roman" w:hAnsi="Arial" w:cs="Arial"/>
          <w:color w:val="5E5E5E"/>
          <w:sz w:val="22"/>
          <w:szCs w:val="22"/>
          <w:lang w:val="en-US" w:eastAsia="nl-NL"/>
        </w:rPr>
        <w:t>Lorusso</w:t>
      </w:r>
      <w:proofErr w:type="spellEnd"/>
      <w:r w:rsidRPr="002854ED">
        <w:rPr>
          <w:rFonts w:ascii="Arial" w:eastAsia="Times New Roman" w:hAnsi="Arial" w:cs="Arial"/>
          <w:color w:val="5E5E5E"/>
          <w:sz w:val="22"/>
          <w:szCs w:val="22"/>
          <w:lang w:val="en-US" w:eastAsia="nl-NL"/>
        </w:rPr>
        <w:t xml:space="preserve"> points out that in UNIX based operating systems, users have /home folders, which is not true for iOS and Android users, rendering them homeless. </w:t>
      </w:r>
      <w:proofErr w:type="spellStart"/>
      <w:r w:rsidRPr="002854ED">
        <w:rPr>
          <w:rFonts w:ascii="Arial" w:eastAsia="Times New Roman" w:hAnsi="Arial" w:cs="Arial"/>
          <w:color w:val="5E5E5E"/>
          <w:sz w:val="22"/>
          <w:szCs w:val="22"/>
          <w:lang w:val="en-US" w:eastAsia="nl-NL"/>
        </w:rPr>
        <w:t>Lorusso</w:t>
      </w:r>
      <w:proofErr w:type="spellEnd"/>
      <w:r w:rsidRPr="002854ED">
        <w:rPr>
          <w:rFonts w:ascii="Arial" w:eastAsia="Times New Roman" w:hAnsi="Arial" w:cs="Arial"/>
          <w:color w:val="5E5E5E"/>
          <w:sz w:val="22"/>
          <w:szCs w:val="22"/>
          <w:lang w:val="en-US" w:eastAsia="nl-NL"/>
        </w:rPr>
        <w:t>, “The User Condition”.</w:t>
      </w:r>
    </w:p>
    <w:p w14:paraId="7CF952C4" w14:textId="77777777" w:rsidR="002854ED" w:rsidRDefault="002854ED" w:rsidP="002854ED">
      <w:pPr>
        <w:shd w:val="clear" w:color="auto" w:fill="FFFFFF"/>
        <w:rPr>
          <w:rFonts w:ascii="Arial" w:eastAsia="Times New Roman" w:hAnsi="Arial" w:cs="Arial"/>
          <w:color w:val="000000"/>
          <w:lang w:val="en-US" w:eastAsia="nl-NL"/>
        </w:rPr>
      </w:pPr>
    </w:p>
    <w:p w14:paraId="2598F08D" w14:textId="4C15D781"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lang w:val="en-US" w:eastAsia="nl-NL"/>
        </w:rPr>
        <w:t>fig. 7.1: It’s not rocket science</w:t>
      </w:r>
    </w:p>
    <w:p w14:paraId="58AEFC67" w14:textId="77777777" w:rsidR="002854ED" w:rsidRDefault="002854ED" w:rsidP="002854ED">
      <w:pPr>
        <w:shd w:val="clear" w:color="auto" w:fill="FFFFFF"/>
        <w:spacing w:after="240"/>
        <w:rPr>
          <w:rFonts w:ascii="Arial" w:eastAsia="Times New Roman" w:hAnsi="Arial" w:cs="Arial"/>
          <w:color w:val="000000"/>
          <w:lang w:val="en-US" w:eastAsia="nl-NL"/>
        </w:rPr>
      </w:pPr>
    </w:p>
    <w:p w14:paraId="7B648ABB" w14:textId="1C573593" w:rsidR="002854ED" w:rsidRPr="002854ED" w:rsidRDefault="002854ED" w:rsidP="002854ED">
      <w:pPr>
        <w:shd w:val="clear" w:color="auto" w:fill="FFFFFF"/>
        <w:spacing w:after="240"/>
        <w:rPr>
          <w:rFonts w:ascii="Times New Roman" w:eastAsia="Times New Roman" w:hAnsi="Times New Roman" w:cs="Times New Roman"/>
          <w:color w:val="000000"/>
          <w:lang w:val="en-US" w:eastAsia="nl-NL"/>
        </w:rPr>
      </w:pPr>
      <w:r w:rsidRPr="002854ED">
        <w:rPr>
          <w:rFonts w:ascii="Arial" w:eastAsia="Times New Roman" w:hAnsi="Arial" w:cs="Arial"/>
          <w:b/>
          <w:bCs/>
          <w:color w:val="000000"/>
          <w:sz w:val="36"/>
          <w:szCs w:val="36"/>
          <w:lang w:val="en-US" w:eastAsia="nl-NL"/>
        </w:rPr>
        <w:t xml:space="preserve">Appendix: Incomplete and Unordered List of Reasons to Refuse </w:t>
      </w:r>
      <w:proofErr w:type="gramStart"/>
      <w:r w:rsidRPr="002854ED">
        <w:rPr>
          <w:rFonts w:ascii="Arial" w:eastAsia="Times New Roman" w:hAnsi="Arial" w:cs="Arial"/>
          <w:b/>
          <w:bCs/>
          <w:i/>
          <w:iCs/>
          <w:color w:val="000000"/>
          <w:sz w:val="36"/>
          <w:szCs w:val="36"/>
          <w:lang w:val="en-US" w:eastAsia="nl-NL"/>
        </w:rPr>
        <w:t>The</w:t>
      </w:r>
      <w:proofErr w:type="gramEnd"/>
      <w:r w:rsidRPr="002854ED">
        <w:rPr>
          <w:rFonts w:ascii="Arial" w:eastAsia="Times New Roman" w:hAnsi="Arial" w:cs="Arial"/>
          <w:b/>
          <w:bCs/>
          <w:i/>
          <w:iCs/>
          <w:color w:val="000000"/>
          <w:sz w:val="36"/>
          <w:szCs w:val="36"/>
          <w:lang w:val="en-US" w:eastAsia="nl-NL"/>
        </w:rPr>
        <w:t xml:space="preserve"> Cloud</w:t>
      </w:r>
    </w:p>
    <w:p w14:paraId="5B2B10C2" w14:textId="77777777" w:rsidR="002854ED" w:rsidRPr="002854ED" w:rsidRDefault="002854ED" w:rsidP="002854ED">
      <w:pPr>
        <w:numPr>
          <w:ilvl w:val="0"/>
          <w:numId w:val="5"/>
        </w:numPr>
        <w:spacing w:before="240"/>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Workers in the Global South are being exploited and our devices are assembled by modern day slaves.</w:t>
      </w:r>
      <w:r w:rsidRPr="002854ED">
        <w:rPr>
          <w:rFonts w:ascii="Arial" w:eastAsia="Times New Roman" w:hAnsi="Arial" w:cs="Arial"/>
          <w:color w:val="333333"/>
          <w:sz w:val="16"/>
          <w:szCs w:val="16"/>
          <w:lang w:val="en-US" w:eastAsia="nl-NL"/>
        </w:rPr>
        <w:t>76</w:t>
      </w:r>
    </w:p>
    <w:p w14:paraId="1E2EC0D0" w14:textId="77777777" w:rsidR="002854ED" w:rsidRPr="002854ED" w:rsidRDefault="002854ED" w:rsidP="002854ED">
      <w:pPr>
        <w:numPr>
          <w:ilvl w:val="0"/>
          <w:numId w:val="5"/>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Rare metals like cobalt, essential for lithium batteries, are extracted under horrible conditions and, among others, by children.</w:t>
      </w:r>
      <w:r w:rsidRPr="002854ED">
        <w:rPr>
          <w:rFonts w:ascii="Arial" w:eastAsia="Times New Roman" w:hAnsi="Arial" w:cs="Arial"/>
          <w:color w:val="333333"/>
          <w:sz w:val="16"/>
          <w:szCs w:val="16"/>
          <w:lang w:val="en-US" w:eastAsia="nl-NL"/>
        </w:rPr>
        <w:t>77,78</w:t>
      </w:r>
    </w:p>
    <w:p w14:paraId="02A7B958" w14:textId="77777777" w:rsidR="002854ED" w:rsidRPr="002854ED" w:rsidRDefault="002854ED" w:rsidP="002854ED">
      <w:pPr>
        <w:numPr>
          <w:ilvl w:val="0"/>
          <w:numId w:val="5"/>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Other metals, like lithium, are extracted from indigenous lands without consent or regard for the environment.</w:t>
      </w:r>
      <w:r w:rsidRPr="002854ED">
        <w:rPr>
          <w:rFonts w:ascii="Arial" w:eastAsia="Times New Roman" w:hAnsi="Arial" w:cs="Arial"/>
          <w:color w:val="333333"/>
          <w:sz w:val="16"/>
          <w:szCs w:val="16"/>
          <w:lang w:val="en-US" w:eastAsia="nl-NL"/>
        </w:rPr>
        <w:t>79</w:t>
      </w:r>
    </w:p>
    <w:p w14:paraId="777E06E9" w14:textId="77777777" w:rsidR="002854ED" w:rsidRPr="002854ED" w:rsidRDefault="002854ED" w:rsidP="002854ED">
      <w:pPr>
        <w:numPr>
          <w:ilvl w:val="0"/>
          <w:numId w:val="5"/>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lastRenderedPageBreak/>
        <w:t>E-Waste is polluting the planet and is being dumped in landfills without regulations in the global south, poisoning both the lands and the people.</w:t>
      </w:r>
      <w:r w:rsidRPr="002854ED">
        <w:rPr>
          <w:rFonts w:ascii="Arial" w:eastAsia="Times New Roman" w:hAnsi="Arial" w:cs="Arial"/>
          <w:color w:val="333333"/>
          <w:sz w:val="16"/>
          <w:szCs w:val="16"/>
          <w:lang w:val="en-US" w:eastAsia="nl-NL"/>
        </w:rPr>
        <w:t>80</w:t>
      </w:r>
    </w:p>
    <w:p w14:paraId="38DBFD5A" w14:textId="77777777" w:rsidR="002854ED" w:rsidRPr="002854ED" w:rsidRDefault="002854ED" w:rsidP="002854ED">
      <w:pPr>
        <w:numPr>
          <w:ilvl w:val="0"/>
          <w:numId w:val="5"/>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Tech companies are constantly spying on us through our devices. The right to privacy is being eroded.</w:t>
      </w:r>
      <w:r w:rsidRPr="002854ED">
        <w:rPr>
          <w:rFonts w:ascii="Arial" w:eastAsia="Times New Roman" w:hAnsi="Arial" w:cs="Arial"/>
          <w:color w:val="333333"/>
          <w:sz w:val="16"/>
          <w:szCs w:val="16"/>
          <w:lang w:val="en-US" w:eastAsia="nl-NL"/>
        </w:rPr>
        <w:t>81</w:t>
      </w:r>
    </w:p>
    <w:p w14:paraId="6A93350B" w14:textId="77777777" w:rsidR="002854ED" w:rsidRPr="002854ED" w:rsidRDefault="002854ED" w:rsidP="002854ED">
      <w:pPr>
        <w:numPr>
          <w:ilvl w:val="0"/>
          <w:numId w:val="5"/>
        </w:numPr>
        <w:spacing w:after="240"/>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This information is passed on to government agencies and the surveillance state is being facilitated.</w:t>
      </w:r>
      <w:r w:rsidRPr="002854ED">
        <w:rPr>
          <w:rFonts w:ascii="Arial" w:eastAsia="Times New Roman" w:hAnsi="Arial" w:cs="Arial"/>
          <w:color w:val="333333"/>
          <w:sz w:val="16"/>
          <w:szCs w:val="16"/>
          <w:lang w:val="en-US" w:eastAsia="nl-NL"/>
        </w:rPr>
        <w:t>82</w:t>
      </w:r>
    </w:p>
    <w:p w14:paraId="2C66CE8C" w14:textId="77777777" w:rsidR="002854ED" w:rsidRPr="002854ED" w:rsidRDefault="002854ED" w:rsidP="002854ED">
      <w:pPr>
        <w:shd w:val="clear" w:color="auto" w:fill="FFFFFF"/>
        <w:spacing w:before="240"/>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76 </w:t>
      </w:r>
      <w:r w:rsidRPr="002854ED">
        <w:rPr>
          <w:rFonts w:ascii="Arial" w:eastAsia="Times New Roman" w:hAnsi="Arial" w:cs="Arial"/>
          <w:color w:val="5E5E5E"/>
          <w:sz w:val="22"/>
          <w:szCs w:val="22"/>
          <w:lang w:val="en-US" w:eastAsia="nl-NL"/>
        </w:rPr>
        <w:t xml:space="preserve">Jacob </w:t>
      </w:r>
      <w:proofErr w:type="spellStart"/>
      <w:r w:rsidRPr="002854ED">
        <w:rPr>
          <w:rFonts w:ascii="Arial" w:eastAsia="Times New Roman" w:hAnsi="Arial" w:cs="Arial"/>
          <w:color w:val="5E5E5E"/>
          <w:sz w:val="22"/>
          <w:szCs w:val="22"/>
          <w:lang w:val="en-US" w:eastAsia="nl-NL"/>
        </w:rPr>
        <w:t>Kastrenakes</w:t>
      </w:r>
      <w:proofErr w:type="spellEnd"/>
      <w:r w:rsidRPr="002854ED">
        <w:rPr>
          <w:rFonts w:ascii="Arial" w:eastAsia="Times New Roman" w:hAnsi="Arial" w:cs="Arial"/>
          <w:color w:val="5E5E5E"/>
          <w:sz w:val="22"/>
          <w:szCs w:val="22"/>
          <w:lang w:val="en-US" w:eastAsia="nl-NL"/>
        </w:rPr>
        <w:t xml:space="preserve">, “Apple Suppliers Linked to Uyghur Forced Labor in New Report,” The Verge, May 10, 2021, </w:t>
      </w:r>
      <w:r w:rsidRPr="002854ED">
        <w:rPr>
          <w:rFonts w:ascii="Arial" w:eastAsia="Times New Roman" w:hAnsi="Arial" w:cs="Arial"/>
          <w:color w:val="0076BA"/>
          <w:sz w:val="22"/>
          <w:szCs w:val="22"/>
          <w:lang w:val="en-US" w:eastAsia="nl-NL"/>
        </w:rPr>
        <w:t xml:space="preserve">https://www.theverge.com/2021/5/10/22428899/apple-suppliers-china- </w:t>
      </w:r>
      <w:proofErr w:type="spellStart"/>
      <w:r w:rsidRPr="002854ED">
        <w:rPr>
          <w:rFonts w:ascii="Arial" w:eastAsia="Times New Roman" w:hAnsi="Arial" w:cs="Arial"/>
          <w:color w:val="0076BA"/>
          <w:sz w:val="22"/>
          <w:szCs w:val="22"/>
          <w:lang w:val="en-US" w:eastAsia="nl-NL"/>
        </w:rPr>
        <w:t>uyghur</w:t>
      </w:r>
      <w:proofErr w:type="spellEnd"/>
      <w:r w:rsidRPr="002854ED">
        <w:rPr>
          <w:rFonts w:ascii="Arial" w:eastAsia="Times New Roman" w:hAnsi="Arial" w:cs="Arial"/>
          <w:color w:val="0076BA"/>
          <w:sz w:val="22"/>
          <w:szCs w:val="22"/>
          <w:lang w:val="en-US" w:eastAsia="nl-NL"/>
        </w:rPr>
        <w:t>-forced-labor-report</w:t>
      </w:r>
      <w:r w:rsidRPr="002854ED">
        <w:rPr>
          <w:rFonts w:ascii="Arial" w:eastAsia="Times New Roman" w:hAnsi="Arial" w:cs="Arial"/>
          <w:color w:val="5E5E5E"/>
          <w:sz w:val="22"/>
          <w:szCs w:val="22"/>
          <w:lang w:val="en-US" w:eastAsia="nl-NL"/>
        </w:rPr>
        <w:t>.</w:t>
      </w:r>
    </w:p>
    <w:p w14:paraId="7F0EABBE"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77 </w:t>
      </w:r>
      <w:r w:rsidRPr="002854ED">
        <w:rPr>
          <w:rFonts w:ascii="Arial" w:eastAsia="Times New Roman" w:hAnsi="Arial" w:cs="Arial"/>
          <w:color w:val="5E5E5E"/>
          <w:sz w:val="22"/>
          <w:szCs w:val="22"/>
          <w:lang w:val="en-US" w:eastAsia="nl-NL"/>
        </w:rPr>
        <w:t xml:space="preserve">Per </w:t>
      </w:r>
      <w:proofErr w:type="spellStart"/>
      <w:r w:rsidRPr="002854ED">
        <w:rPr>
          <w:rFonts w:ascii="Arial" w:eastAsia="Times New Roman" w:hAnsi="Arial" w:cs="Arial"/>
          <w:color w:val="5E5E5E"/>
          <w:sz w:val="22"/>
          <w:szCs w:val="22"/>
          <w:lang w:val="en-US" w:eastAsia="nl-NL"/>
        </w:rPr>
        <w:t>Axbom</w:t>
      </w:r>
      <w:proofErr w:type="spellEnd"/>
      <w:r w:rsidRPr="002854ED">
        <w:rPr>
          <w:rFonts w:ascii="Arial" w:eastAsia="Times New Roman" w:hAnsi="Arial" w:cs="Arial"/>
          <w:color w:val="5E5E5E"/>
          <w:sz w:val="22"/>
          <w:szCs w:val="22"/>
          <w:lang w:val="en-US" w:eastAsia="nl-NL"/>
        </w:rPr>
        <w:t xml:space="preserve">, “The Slavery Supported by That Device in Your Pocket,” Ethical.net, July 6, 2020, </w:t>
      </w:r>
      <w:r w:rsidRPr="002854ED">
        <w:rPr>
          <w:rFonts w:ascii="Arial" w:eastAsia="Times New Roman" w:hAnsi="Arial" w:cs="Arial"/>
          <w:color w:val="0076BA"/>
          <w:sz w:val="22"/>
          <w:szCs w:val="22"/>
          <w:lang w:val="en-US" w:eastAsia="nl-NL"/>
        </w:rPr>
        <w:t>https://ethical.net/technology/the-slavery-supported-the-device-in-your-pocket/</w:t>
      </w:r>
      <w:r w:rsidRPr="002854ED">
        <w:rPr>
          <w:rFonts w:ascii="Arial" w:eastAsia="Times New Roman" w:hAnsi="Arial" w:cs="Arial"/>
          <w:color w:val="5E5E5E"/>
          <w:sz w:val="22"/>
          <w:szCs w:val="22"/>
          <w:lang w:val="en-US" w:eastAsia="nl-NL"/>
        </w:rPr>
        <w:t>.</w:t>
      </w:r>
    </w:p>
    <w:p w14:paraId="70DFA4E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78 </w:t>
      </w:r>
      <w:r w:rsidRPr="002854ED">
        <w:rPr>
          <w:rFonts w:ascii="Arial" w:eastAsia="Times New Roman" w:hAnsi="Arial" w:cs="Arial"/>
          <w:color w:val="5E5E5E"/>
          <w:sz w:val="22"/>
          <w:szCs w:val="22"/>
          <w:lang w:val="en-US" w:eastAsia="nl-NL"/>
        </w:rPr>
        <w:t xml:space="preserve">Amnesty International, “This Is What We Die For,” 2016, </w:t>
      </w:r>
      <w:r w:rsidRPr="002854ED">
        <w:rPr>
          <w:rFonts w:ascii="Arial" w:eastAsia="Times New Roman" w:hAnsi="Arial" w:cs="Arial"/>
          <w:color w:val="0076BA"/>
          <w:sz w:val="22"/>
          <w:szCs w:val="22"/>
          <w:lang w:val="en-US" w:eastAsia="nl-NL"/>
        </w:rPr>
        <w:t>https://www.amnesty.org/en/wp- content/uploads/2021/05/AFR6231832016ENGLISH.pdf</w:t>
      </w:r>
      <w:r w:rsidRPr="002854ED">
        <w:rPr>
          <w:rFonts w:ascii="Arial" w:eastAsia="Times New Roman" w:hAnsi="Arial" w:cs="Arial"/>
          <w:color w:val="5E5E5E"/>
          <w:sz w:val="22"/>
          <w:szCs w:val="22"/>
          <w:lang w:val="en-US" w:eastAsia="nl-NL"/>
        </w:rPr>
        <w:t>.</w:t>
      </w:r>
    </w:p>
    <w:p w14:paraId="4EC584E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79 </w:t>
      </w:r>
      <w:r w:rsidRPr="002854ED">
        <w:rPr>
          <w:rFonts w:ascii="Arial" w:eastAsia="Times New Roman" w:hAnsi="Arial" w:cs="Arial"/>
          <w:color w:val="5E5E5E"/>
          <w:sz w:val="22"/>
          <w:szCs w:val="22"/>
          <w:lang w:val="en-US" w:eastAsia="nl-NL"/>
        </w:rPr>
        <w:t xml:space="preserve">James Greenblatt, “Lithium Mining &amp; Indigenous Populations,” Psychiatry Redefined, December 14, 2020, </w:t>
      </w:r>
      <w:r w:rsidRPr="002854ED">
        <w:rPr>
          <w:rFonts w:ascii="Arial" w:eastAsia="Times New Roman" w:hAnsi="Arial" w:cs="Arial"/>
          <w:color w:val="0076BA"/>
          <w:sz w:val="22"/>
          <w:szCs w:val="22"/>
          <w:lang w:val="en-US" w:eastAsia="nl-NL"/>
        </w:rPr>
        <w:t>https://www.psychiatryredefined.org/lithium-mining-indigenous- populations/</w:t>
      </w:r>
      <w:r w:rsidRPr="002854ED">
        <w:rPr>
          <w:rFonts w:ascii="Arial" w:eastAsia="Times New Roman" w:hAnsi="Arial" w:cs="Arial"/>
          <w:color w:val="5E5E5E"/>
          <w:sz w:val="22"/>
          <w:szCs w:val="22"/>
          <w:lang w:val="en-US" w:eastAsia="nl-NL"/>
        </w:rPr>
        <w:t>.</w:t>
      </w:r>
    </w:p>
    <w:p w14:paraId="0A87CC03"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80 </w:t>
      </w:r>
      <w:r w:rsidRPr="002854ED">
        <w:rPr>
          <w:rFonts w:ascii="Arial" w:eastAsia="Times New Roman" w:hAnsi="Arial" w:cs="Arial"/>
          <w:color w:val="5E5E5E"/>
          <w:sz w:val="22"/>
          <w:szCs w:val="22"/>
          <w:lang w:val="en-US" w:eastAsia="nl-NL"/>
        </w:rPr>
        <w:t xml:space="preserve">Elizabeth </w:t>
      </w:r>
      <w:proofErr w:type="spellStart"/>
      <w:r w:rsidRPr="002854ED">
        <w:rPr>
          <w:rFonts w:ascii="Arial" w:eastAsia="Times New Roman" w:hAnsi="Arial" w:cs="Arial"/>
          <w:color w:val="5E5E5E"/>
          <w:sz w:val="22"/>
          <w:szCs w:val="22"/>
          <w:lang w:val="en-US" w:eastAsia="nl-NL"/>
        </w:rPr>
        <w:t>Gribkoff</w:t>
      </w:r>
      <w:proofErr w:type="spellEnd"/>
      <w:r w:rsidRPr="002854ED">
        <w:rPr>
          <w:rFonts w:ascii="Arial" w:eastAsia="Times New Roman" w:hAnsi="Arial" w:cs="Arial"/>
          <w:color w:val="5E5E5E"/>
          <w:sz w:val="22"/>
          <w:szCs w:val="22"/>
          <w:lang w:val="en-US" w:eastAsia="nl-NL"/>
        </w:rPr>
        <w:t xml:space="preserve">, “Consumers Will Throw Away 63.3 Million Tons of Electronic Waste This Year. Where Will It Go?” Children’s Health Defense, October 18, 2021, </w:t>
      </w:r>
      <w:r w:rsidRPr="002854ED">
        <w:rPr>
          <w:rFonts w:ascii="Arial" w:eastAsia="Times New Roman" w:hAnsi="Arial" w:cs="Arial"/>
          <w:color w:val="0076BA"/>
          <w:sz w:val="22"/>
          <w:szCs w:val="22"/>
          <w:lang w:val="en-US" w:eastAsia="nl-NL"/>
        </w:rPr>
        <w:t>https:// childrenshealthdefense.org/defender/electronic-waste-digital-dumps-global-south/</w:t>
      </w:r>
      <w:r w:rsidRPr="002854ED">
        <w:rPr>
          <w:rFonts w:ascii="Arial" w:eastAsia="Times New Roman" w:hAnsi="Arial" w:cs="Arial"/>
          <w:color w:val="5E5E5E"/>
          <w:sz w:val="22"/>
          <w:szCs w:val="22"/>
          <w:lang w:val="en-US" w:eastAsia="nl-NL"/>
        </w:rPr>
        <w:t>.</w:t>
      </w:r>
    </w:p>
    <w:p w14:paraId="16AA56E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81 </w:t>
      </w:r>
      <w:r w:rsidRPr="002854ED">
        <w:rPr>
          <w:rFonts w:ascii="Arial" w:eastAsia="Times New Roman" w:hAnsi="Arial" w:cs="Arial"/>
          <w:color w:val="5E5E5E"/>
          <w:sz w:val="22"/>
          <w:szCs w:val="22"/>
          <w:lang w:val="en-US" w:eastAsia="nl-NL"/>
        </w:rPr>
        <w:t xml:space="preserve">Douglas J. Leith, “Mobile Handset Privacy: Measuring the Data IOS and Android Send to Apple and Google,” in </w:t>
      </w:r>
      <w:r w:rsidRPr="002854ED">
        <w:rPr>
          <w:rFonts w:ascii="Arial" w:eastAsia="Times New Roman" w:hAnsi="Arial" w:cs="Arial"/>
          <w:i/>
          <w:iCs/>
          <w:color w:val="5E5E5E"/>
          <w:sz w:val="22"/>
          <w:szCs w:val="22"/>
          <w:lang w:val="en-US" w:eastAsia="nl-NL"/>
        </w:rPr>
        <w:t xml:space="preserve">Security and Privacy in Communication Networks, </w:t>
      </w:r>
      <w:r w:rsidRPr="002854ED">
        <w:rPr>
          <w:rFonts w:ascii="Arial" w:eastAsia="Times New Roman" w:hAnsi="Arial" w:cs="Arial"/>
          <w:color w:val="5E5E5E"/>
          <w:sz w:val="22"/>
          <w:szCs w:val="22"/>
          <w:lang w:val="en-US" w:eastAsia="nl-NL"/>
        </w:rPr>
        <w:t xml:space="preserve">eds. Joaquin Garcia- Alfaro, </w:t>
      </w:r>
      <w:proofErr w:type="spellStart"/>
      <w:r w:rsidRPr="002854ED">
        <w:rPr>
          <w:rFonts w:ascii="Arial" w:eastAsia="Times New Roman" w:hAnsi="Arial" w:cs="Arial"/>
          <w:color w:val="5E5E5E"/>
          <w:sz w:val="22"/>
          <w:szCs w:val="22"/>
          <w:lang w:val="en-US" w:eastAsia="nl-NL"/>
        </w:rPr>
        <w:t>Shujun</w:t>
      </w:r>
      <w:proofErr w:type="spellEnd"/>
      <w:r w:rsidRPr="002854ED">
        <w:rPr>
          <w:rFonts w:ascii="Arial" w:eastAsia="Times New Roman" w:hAnsi="Arial" w:cs="Arial"/>
          <w:color w:val="5E5E5E"/>
          <w:sz w:val="22"/>
          <w:szCs w:val="22"/>
          <w:lang w:val="en-US" w:eastAsia="nl-NL"/>
        </w:rPr>
        <w:t xml:space="preserve"> Li, Radha </w:t>
      </w:r>
      <w:proofErr w:type="spellStart"/>
      <w:r w:rsidRPr="002854ED">
        <w:rPr>
          <w:rFonts w:ascii="Arial" w:eastAsia="Times New Roman" w:hAnsi="Arial" w:cs="Arial"/>
          <w:color w:val="5E5E5E"/>
          <w:sz w:val="22"/>
          <w:szCs w:val="22"/>
          <w:lang w:val="en-US" w:eastAsia="nl-NL"/>
        </w:rPr>
        <w:t>Poovendran</w:t>
      </w:r>
      <w:proofErr w:type="spellEnd"/>
      <w:r w:rsidRPr="002854ED">
        <w:rPr>
          <w:rFonts w:ascii="Arial" w:eastAsia="Times New Roman" w:hAnsi="Arial" w:cs="Arial"/>
          <w:color w:val="5E5E5E"/>
          <w:sz w:val="22"/>
          <w:szCs w:val="22"/>
          <w:lang w:val="en-US" w:eastAsia="nl-NL"/>
        </w:rPr>
        <w:t>, Hervé Debar, and Moti Yung (Cham: Springer, 2021), 231–251.</w:t>
      </w:r>
    </w:p>
    <w:p w14:paraId="1FD3834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82 </w:t>
      </w:r>
      <w:r w:rsidRPr="002854ED">
        <w:rPr>
          <w:rFonts w:ascii="Arial" w:eastAsia="Times New Roman" w:hAnsi="Arial" w:cs="Arial"/>
          <w:color w:val="5E5E5E"/>
          <w:sz w:val="22"/>
          <w:szCs w:val="22"/>
          <w:lang w:val="en-US" w:eastAsia="nl-NL"/>
        </w:rPr>
        <w:t xml:space="preserve">Ewen MacAskill, Gabriel Dance, Feilding Cage, Greg Chen, and Nadja Popovich, “NSA Files Decoded: Edward Snowden’s Surveillance Revelations Explained,” </w:t>
      </w:r>
      <w:r w:rsidRPr="002854ED">
        <w:rPr>
          <w:rFonts w:ascii="Arial" w:eastAsia="Times New Roman" w:hAnsi="Arial" w:cs="Arial"/>
          <w:i/>
          <w:iCs/>
          <w:color w:val="5E5E5E"/>
          <w:sz w:val="22"/>
          <w:szCs w:val="22"/>
          <w:lang w:val="en-US" w:eastAsia="nl-NL"/>
        </w:rPr>
        <w:t>The Guardian</w:t>
      </w:r>
      <w:r w:rsidRPr="002854ED">
        <w:rPr>
          <w:rFonts w:ascii="Arial" w:eastAsia="Times New Roman" w:hAnsi="Arial" w:cs="Arial"/>
          <w:color w:val="5E5E5E"/>
          <w:sz w:val="22"/>
          <w:szCs w:val="22"/>
          <w:lang w:val="en-US" w:eastAsia="nl-NL"/>
        </w:rPr>
        <w:t>, March 23,</w:t>
      </w:r>
    </w:p>
    <w:p w14:paraId="1060F618"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5E5E5E"/>
          <w:sz w:val="22"/>
          <w:szCs w:val="22"/>
          <w:lang w:val="en-US" w:eastAsia="nl-NL"/>
        </w:rPr>
        <w:t xml:space="preserve">2014, </w:t>
      </w:r>
      <w:r w:rsidRPr="002854ED">
        <w:rPr>
          <w:rFonts w:ascii="Arial" w:eastAsia="Times New Roman" w:hAnsi="Arial" w:cs="Arial"/>
          <w:color w:val="0076BA"/>
          <w:sz w:val="22"/>
          <w:szCs w:val="22"/>
          <w:lang w:val="en-US" w:eastAsia="nl-NL"/>
        </w:rPr>
        <w:t>https://www.theguardian.com/world/interactive/2013/nov/01/snowden-nsa-files- surveillance-revelations-decoded</w:t>
      </w:r>
      <w:r w:rsidRPr="002854ED">
        <w:rPr>
          <w:rFonts w:ascii="Arial" w:eastAsia="Times New Roman" w:hAnsi="Arial" w:cs="Arial"/>
          <w:color w:val="5E5E5E"/>
          <w:sz w:val="22"/>
          <w:szCs w:val="22"/>
          <w:lang w:val="en-US" w:eastAsia="nl-NL"/>
        </w:rPr>
        <w:t>.</w:t>
      </w:r>
    </w:p>
    <w:p w14:paraId="72CDB76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15ACE50B" w14:textId="77777777" w:rsidR="002854ED" w:rsidRPr="002854ED" w:rsidRDefault="002854ED" w:rsidP="002854ED">
      <w:pPr>
        <w:numPr>
          <w:ilvl w:val="0"/>
          <w:numId w:val="6"/>
        </w:numPr>
        <w:spacing w:before="240"/>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Social media companies profit from radicalization, and a divided political landscape, fake news, disconnected filter bubbles and rabbit holes are not by- products but part of the product.</w:t>
      </w:r>
      <w:r w:rsidRPr="002854ED">
        <w:rPr>
          <w:rFonts w:ascii="Arial" w:eastAsia="Times New Roman" w:hAnsi="Arial" w:cs="Arial"/>
          <w:color w:val="333333"/>
          <w:sz w:val="16"/>
          <w:szCs w:val="16"/>
          <w:lang w:val="en-US" w:eastAsia="nl-NL"/>
        </w:rPr>
        <w:t>83</w:t>
      </w:r>
    </w:p>
    <w:p w14:paraId="24DB8202" w14:textId="77777777" w:rsidR="002854ED" w:rsidRPr="002854ED" w:rsidRDefault="002854ED" w:rsidP="002854ED">
      <w:pPr>
        <w:numPr>
          <w:ilvl w:val="0"/>
          <w:numId w:val="6"/>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The internet, and most devices we carry in our pockets, like smart phones, are developed from US military technology.</w:t>
      </w:r>
      <w:r w:rsidRPr="002854ED">
        <w:rPr>
          <w:rFonts w:ascii="Arial" w:eastAsia="Times New Roman" w:hAnsi="Arial" w:cs="Arial"/>
          <w:color w:val="333333"/>
          <w:sz w:val="16"/>
          <w:szCs w:val="16"/>
          <w:lang w:val="en-US" w:eastAsia="nl-NL"/>
        </w:rPr>
        <w:t>84</w:t>
      </w:r>
    </w:p>
    <w:p w14:paraId="1417443F" w14:textId="77777777" w:rsidR="002854ED" w:rsidRPr="002854ED" w:rsidRDefault="002854ED" w:rsidP="002854ED">
      <w:pPr>
        <w:numPr>
          <w:ilvl w:val="0"/>
          <w:numId w:val="6"/>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 xml:space="preserve">Tech is a race to the brain stem. Some of the most educated people in the world put all their energy into selling us ads. Thinking we could resist the machinery is like thinking we could win against a </w:t>
      </w:r>
      <w:proofErr w:type="gramStart"/>
      <w:r w:rsidRPr="002854ED">
        <w:rPr>
          <w:rFonts w:ascii="Arial" w:eastAsia="Times New Roman" w:hAnsi="Arial" w:cs="Arial"/>
          <w:color w:val="333333"/>
          <w:lang w:val="en-US" w:eastAsia="nl-NL"/>
        </w:rPr>
        <w:t>super computer</w:t>
      </w:r>
      <w:proofErr w:type="gramEnd"/>
      <w:r w:rsidRPr="002854ED">
        <w:rPr>
          <w:rFonts w:ascii="Arial" w:eastAsia="Times New Roman" w:hAnsi="Arial" w:cs="Arial"/>
          <w:color w:val="333333"/>
          <w:lang w:val="en-US" w:eastAsia="nl-NL"/>
        </w:rPr>
        <w:t xml:space="preserve"> in chess.</w:t>
      </w:r>
      <w:r w:rsidRPr="002854ED">
        <w:rPr>
          <w:rFonts w:ascii="Arial" w:eastAsia="Times New Roman" w:hAnsi="Arial" w:cs="Arial"/>
          <w:color w:val="333333"/>
          <w:sz w:val="16"/>
          <w:szCs w:val="16"/>
          <w:lang w:val="en-US" w:eastAsia="nl-NL"/>
        </w:rPr>
        <w:t>85</w:t>
      </w:r>
    </w:p>
    <w:p w14:paraId="5BA1DD3B" w14:textId="77777777" w:rsidR="002854ED" w:rsidRPr="002854ED" w:rsidRDefault="002854ED" w:rsidP="002854ED">
      <w:pPr>
        <w:numPr>
          <w:ilvl w:val="0"/>
          <w:numId w:val="6"/>
        </w:numPr>
        <w:textAlignment w:val="baseline"/>
        <w:rPr>
          <w:rFonts w:ascii="Arial" w:eastAsia="Times New Roman" w:hAnsi="Arial" w:cs="Arial"/>
          <w:color w:val="333333"/>
          <w:lang w:val="en-US" w:eastAsia="nl-NL"/>
        </w:rPr>
      </w:pPr>
      <w:r w:rsidRPr="002854ED">
        <w:rPr>
          <w:rFonts w:ascii="Arial" w:eastAsia="Times New Roman" w:hAnsi="Arial" w:cs="Arial"/>
          <w:color w:val="333333"/>
          <w:lang w:val="en-US" w:eastAsia="nl-NL"/>
        </w:rPr>
        <w:t>It's addictive on purpose. At places like the Stanford Persuasive Technology Lab people have been trained to specifically find ways of persuading users to change their behavior through digital stimuli like rewards.</w:t>
      </w:r>
      <w:r w:rsidRPr="002854ED">
        <w:rPr>
          <w:rFonts w:ascii="Arial" w:eastAsia="Times New Roman" w:hAnsi="Arial" w:cs="Arial"/>
          <w:color w:val="333333"/>
          <w:sz w:val="16"/>
          <w:szCs w:val="16"/>
          <w:lang w:val="en-US" w:eastAsia="nl-NL"/>
        </w:rPr>
        <w:t>86</w:t>
      </w:r>
    </w:p>
    <w:p w14:paraId="053D2993" w14:textId="77777777" w:rsidR="0088666A" w:rsidRPr="0088666A" w:rsidRDefault="002854ED" w:rsidP="002854ED">
      <w:pPr>
        <w:numPr>
          <w:ilvl w:val="0"/>
          <w:numId w:val="6"/>
        </w:numPr>
        <w:spacing w:after="240"/>
        <w:textAlignment w:val="baseline"/>
        <w:rPr>
          <w:ins w:id="161" w:author="Chloë Arkenbout" w:date="2022-03-17T14:57:00Z"/>
          <w:rFonts w:ascii="Arial" w:eastAsia="Times New Roman" w:hAnsi="Arial" w:cs="Arial"/>
          <w:color w:val="333333"/>
          <w:lang w:val="en-US" w:eastAsia="nl-NL"/>
          <w:rPrChange w:id="162" w:author="Chloë Arkenbout" w:date="2022-03-17T14:57:00Z">
            <w:rPr>
              <w:ins w:id="163" w:author="Chloë Arkenbout" w:date="2022-03-17T14:57:00Z"/>
              <w:rFonts w:ascii="Arial" w:eastAsia="Times New Roman" w:hAnsi="Arial" w:cs="Arial"/>
              <w:color w:val="333333"/>
              <w:sz w:val="16"/>
              <w:szCs w:val="16"/>
              <w:lang w:val="en-US" w:eastAsia="nl-NL"/>
            </w:rPr>
          </w:rPrChange>
        </w:rPr>
      </w:pPr>
      <w:r w:rsidRPr="002854ED">
        <w:rPr>
          <w:rFonts w:ascii="Arial" w:eastAsia="Times New Roman" w:hAnsi="Arial" w:cs="Arial"/>
          <w:color w:val="333333"/>
          <w:lang w:val="en-US" w:eastAsia="nl-NL"/>
        </w:rPr>
        <w:t>Big companies that have incomprehensible terms and conditions instead of constitutions can censor users without any form of accountability or oversight.</w:t>
      </w:r>
      <w:r w:rsidRPr="002854ED">
        <w:rPr>
          <w:rFonts w:ascii="Arial" w:eastAsia="Times New Roman" w:hAnsi="Arial" w:cs="Arial"/>
          <w:color w:val="333333"/>
          <w:sz w:val="16"/>
          <w:szCs w:val="16"/>
          <w:lang w:val="en-US" w:eastAsia="nl-NL"/>
        </w:rPr>
        <w:t>87</w:t>
      </w:r>
    </w:p>
    <w:p w14:paraId="6BB1110C" w14:textId="335CABF2" w:rsidR="002854ED" w:rsidRPr="002854ED" w:rsidRDefault="002854ED" w:rsidP="002854ED">
      <w:pPr>
        <w:numPr>
          <w:ilvl w:val="0"/>
          <w:numId w:val="6"/>
        </w:numPr>
        <w:spacing w:after="240"/>
        <w:textAlignment w:val="baseline"/>
        <w:rPr>
          <w:rFonts w:ascii="Arial" w:eastAsia="Times New Roman" w:hAnsi="Arial" w:cs="Arial"/>
          <w:color w:val="333333"/>
          <w:lang w:val="en-US" w:eastAsia="nl-NL"/>
        </w:rPr>
      </w:pPr>
      <w:r w:rsidRPr="002854ED">
        <w:rPr>
          <w:rFonts w:ascii="Arial" w:eastAsia="Times New Roman" w:hAnsi="Arial" w:cs="Arial"/>
          <w:color w:val="333333"/>
          <w:sz w:val="16"/>
          <w:szCs w:val="16"/>
          <w:lang w:val="en-US" w:eastAsia="nl-NL"/>
        </w:rPr>
        <w:br/>
      </w:r>
      <w:r w:rsidRPr="002854ED">
        <w:rPr>
          <w:rFonts w:ascii="Arial" w:eastAsia="Times New Roman" w:hAnsi="Arial" w:cs="Arial"/>
          <w:color w:val="5E5E5E"/>
          <w:lang w:val="en-US" w:eastAsia="nl-NL"/>
        </w:rPr>
        <w:t>fig. AP.1: The terms cloud is a bit of a stand-in for everything wrong with the internet, in this case</w:t>
      </w:r>
    </w:p>
    <w:p w14:paraId="02E7F9CA" w14:textId="77777777" w:rsidR="002854ED" w:rsidRPr="002854ED" w:rsidRDefault="002854ED" w:rsidP="002854ED">
      <w:pPr>
        <w:shd w:val="clear" w:color="auto" w:fill="FFFFFF"/>
        <w:spacing w:before="240"/>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83 </w:t>
      </w:r>
      <w:r w:rsidRPr="002854ED">
        <w:rPr>
          <w:rFonts w:ascii="Arial" w:eastAsia="Times New Roman" w:hAnsi="Arial" w:cs="Arial"/>
          <w:color w:val="5E5E5E"/>
          <w:sz w:val="22"/>
          <w:szCs w:val="22"/>
          <w:lang w:val="en-US" w:eastAsia="nl-NL"/>
        </w:rPr>
        <w:t xml:space="preserve">Kari Paul and Dani Anguiano, “Facebook Crisis Grows as New Whistleblower and Leaked Documents Emerge,” </w:t>
      </w:r>
      <w:r w:rsidRPr="002854ED">
        <w:rPr>
          <w:rFonts w:ascii="Arial" w:eastAsia="Times New Roman" w:hAnsi="Arial" w:cs="Arial"/>
          <w:i/>
          <w:iCs/>
          <w:color w:val="5E5E5E"/>
          <w:sz w:val="22"/>
          <w:szCs w:val="22"/>
          <w:lang w:val="en-US" w:eastAsia="nl-NL"/>
        </w:rPr>
        <w:t>The Guardian</w:t>
      </w:r>
      <w:r w:rsidRPr="002854ED">
        <w:rPr>
          <w:rFonts w:ascii="Arial" w:eastAsia="Times New Roman" w:hAnsi="Arial" w:cs="Arial"/>
          <w:color w:val="5E5E5E"/>
          <w:sz w:val="22"/>
          <w:szCs w:val="22"/>
          <w:lang w:val="en-US" w:eastAsia="nl-NL"/>
        </w:rPr>
        <w:t xml:space="preserve">, October 23, 2021, </w:t>
      </w:r>
      <w:r w:rsidRPr="002854ED">
        <w:rPr>
          <w:rFonts w:ascii="Arial" w:eastAsia="Times New Roman" w:hAnsi="Arial" w:cs="Arial"/>
          <w:color w:val="0076BA"/>
          <w:sz w:val="22"/>
          <w:szCs w:val="22"/>
          <w:lang w:val="en-US" w:eastAsia="nl-NL"/>
        </w:rPr>
        <w:t>https://www.theguardian.com/ technology/2021/oct/22/facebook-whistleblower-hate-speech-illegal-report</w:t>
      </w:r>
      <w:r w:rsidRPr="002854ED">
        <w:rPr>
          <w:rFonts w:ascii="Arial" w:eastAsia="Times New Roman" w:hAnsi="Arial" w:cs="Arial"/>
          <w:color w:val="5E5E5E"/>
          <w:sz w:val="22"/>
          <w:szCs w:val="22"/>
          <w:lang w:val="en-US" w:eastAsia="nl-NL"/>
        </w:rPr>
        <w:t>.</w:t>
      </w:r>
    </w:p>
    <w:p w14:paraId="18667AC0"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lastRenderedPageBreak/>
        <w:t xml:space="preserve">84 </w:t>
      </w:r>
      <w:r w:rsidRPr="002854ED">
        <w:rPr>
          <w:rFonts w:ascii="Arial" w:eastAsia="Times New Roman" w:hAnsi="Arial" w:cs="Arial"/>
          <w:color w:val="5E5E5E"/>
          <w:sz w:val="22"/>
          <w:szCs w:val="22"/>
          <w:lang w:val="en-US" w:eastAsia="nl-NL"/>
        </w:rPr>
        <w:t xml:space="preserve">James Clark, “How the US Military Invented the iPhone,” Task &amp; Purpose, September 8, 2016, </w:t>
      </w:r>
      <w:r w:rsidRPr="002854ED">
        <w:rPr>
          <w:rFonts w:ascii="Arial" w:eastAsia="Times New Roman" w:hAnsi="Arial" w:cs="Arial"/>
          <w:color w:val="0076BA"/>
          <w:sz w:val="22"/>
          <w:szCs w:val="22"/>
          <w:lang w:val="en-US" w:eastAsia="nl-NL"/>
        </w:rPr>
        <w:t>https://taskandpurpose.com/gear-tech/us-military-invented-iphone/</w:t>
      </w:r>
      <w:r w:rsidRPr="002854ED">
        <w:rPr>
          <w:rFonts w:ascii="Arial" w:eastAsia="Times New Roman" w:hAnsi="Arial" w:cs="Arial"/>
          <w:color w:val="5E5E5E"/>
          <w:sz w:val="22"/>
          <w:szCs w:val="22"/>
          <w:lang w:val="en-US" w:eastAsia="nl-NL"/>
        </w:rPr>
        <w:t>.</w:t>
      </w:r>
    </w:p>
    <w:p w14:paraId="2E7FCC5A"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85 </w:t>
      </w:r>
      <w:r w:rsidRPr="002854ED">
        <w:rPr>
          <w:rFonts w:ascii="Arial" w:eastAsia="Times New Roman" w:hAnsi="Arial" w:cs="Arial"/>
          <w:color w:val="5E5E5E"/>
          <w:sz w:val="22"/>
          <w:szCs w:val="22"/>
          <w:lang w:val="en-US" w:eastAsia="nl-NL"/>
        </w:rPr>
        <w:t xml:space="preserve">Center </w:t>
      </w:r>
      <w:proofErr w:type="gramStart"/>
      <w:r w:rsidRPr="002854ED">
        <w:rPr>
          <w:rFonts w:ascii="Arial" w:eastAsia="Times New Roman" w:hAnsi="Arial" w:cs="Arial"/>
          <w:color w:val="5E5E5E"/>
          <w:sz w:val="22"/>
          <w:szCs w:val="22"/>
          <w:lang w:val="en-US" w:eastAsia="nl-NL"/>
        </w:rPr>
        <w:t>For</w:t>
      </w:r>
      <w:proofErr w:type="gramEnd"/>
      <w:r w:rsidRPr="002854ED">
        <w:rPr>
          <w:rFonts w:ascii="Arial" w:eastAsia="Times New Roman" w:hAnsi="Arial" w:cs="Arial"/>
          <w:color w:val="5E5E5E"/>
          <w:sz w:val="22"/>
          <w:szCs w:val="22"/>
          <w:lang w:val="en-US" w:eastAsia="nl-NL"/>
        </w:rPr>
        <w:t xml:space="preserve"> Humane Technology, “Technology Is Downgrading Humanity: Let’s Reverse That Trend Now,” Medium, August 3, 2019, </w:t>
      </w:r>
      <w:r w:rsidRPr="002854ED">
        <w:rPr>
          <w:rFonts w:ascii="Arial" w:eastAsia="Times New Roman" w:hAnsi="Arial" w:cs="Arial"/>
          <w:color w:val="0076BA"/>
          <w:sz w:val="22"/>
          <w:szCs w:val="22"/>
          <w:lang w:val="en-US" w:eastAsia="nl-NL"/>
        </w:rPr>
        <w:t>https://medium.com/@HumaneTech_/technology-is- downgrading-humanity-lets-reverse-that-trend-now-893fb9f6e580</w:t>
      </w:r>
      <w:r w:rsidRPr="002854ED">
        <w:rPr>
          <w:rFonts w:ascii="Arial" w:eastAsia="Times New Roman" w:hAnsi="Arial" w:cs="Arial"/>
          <w:color w:val="5E5E5E"/>
          <w:sz w:val="22"/>
          <w:szCs w:val="22"/>
          <w:lang w:val="en-US" w:eastAsia="nl-NL"/>
        </w:rPr>
        <w:t>.</w:t>
      </w:r>
    </w:p>
    <w:p w14:paraId="77CF76CD"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86 </w:t>
      </w:r>
      <w:r w:rsidRPr="002854ED">
        <w:rPr>
          <w:rFonts w:ascii="Arial" w:eastAsia="Times New Roman" w:hAnsi="Arial" w:cs="Arial"/>
          <w:color w:val="5E5E5E"/>
          <w:sz w:val="22"/>
          <w:szCs w:val="22"/>
          <w:lang w:val="en-US" w:eastAsia="nl-NL"/>
        </w:rPr>
        <w:t xml:space="preserve">“Persuasion through Mobile Devices and Operant Conditioning via Interactive Technology,” </w:t>
      </w:r>
      <w:proofErr w:type="spellStart"/>
      <w:r w:rsidRPr="002854ED">
        <w:rPr>
          <w:rFonts w:ascii="Arial" w:eastAsia="Times New Roman" w:hAnsi="Arial" w:cs="Arial"/>
          <w:color w:val="5E5E5E"/>
          <w:sz w:val="22"/>
          <w:szCs w:val="22"/>
          <w:lang w:val="en-US" w:eastAsia="nl-NL"/>
        </w:rPr>
        <w:t>mediaX</w:t>
      </w:r>
      <w:proofErr w:type="spellEnd"/>
      <w:r w:rsidRPr="002854ED">
        <w:rPr>
          <w:rFonts w:ascii="Arial" w:eastAsia="Times New Roman" w:hAnsi="Arial" w:cs="Arial"/>
          <w:color w:val="5E5E5E"/>
          <w:sz w:val="22"/>
          <w:szCs w:val="22"/>
          <w:lang w:val="en-US" w:eastAsia="nl-NL"/>
        </w:rPr>
        <w:t xml:space="preserve"> at Stanford University, accessed January 14, 2022, </w:t>
      </w:r>
      <w:r w:rsidRPr="002854ED">
        <w:rPr>
          <w:rFonts w:ascii="Arial" w:eastAsia="Times New Roman" w:hAnsi="Arial" w:cs="Arial"/>
          <w:color w:val="0076BA"/>
          <w:sz w:val="22"/>
          <w:szCs w:val="22"/>
          <w:lang w:val="en-US" w:eastAsia="nl-NL"/>
        </w:rPr>
        <w:t>https://mediax.stanford.edu/ research-projects/</w:t>
      </w:r>
      <w:proofErr w:type="spellStart"/>
      <w:r w:rsidRPr="002854ED">
        <w:rPr>
          <w:rFonts w:ascii="Arial" w:eastAsia="Times New Roman" w:hAnsi="Arial" w:cs="Arial"/>
          <w:color w:val="0076BA"/>
          <w:sz w:val="22"/>
          <w:szCs w:val="22"/>
          <w:lang w:val="en-US" w:eastAsia="nl-NL"/>
        </w:rPr>
        <w:t>scs-fogg</w:t>
      </w:r>
      <w:proofErr w:type="spellEnd"/>
      <w:r w:rsidRPr="002854ED">
        <w:rPr>
          <w:rFonts w:ascii="Arial" w:eastAsia="Times New Roman" w:hAnsi="Arial" w:cs="Arial"/>
          <w:color w:val="0076BA"/>
          <w:sz w:val="22"/>
          <w:szCs w:val="22"/>
          <w:lang w:val="en-US" w:eastAsia="nl-NL"/>
        </w:rPr>
        <w:t>/</w:t>
      </w:r>
      <w:r w:rsidRPr="002854ED">
        <w:rPr>
          <w:rFonts w:ascii="Arial" w:eastAsia="Times New Roman" w:hAnsi="Arial" w:cs="Arial"/>
          <w:color w:val="5E5E5E"/>
          <w:sz w:val="22"/>
          <w:szCs w:val="22"/>
          <w:lang w:val="en-US" w:eastAsia="nl-NL"/>
        </w:rPr>
        <w:t>.</w:t>
      </w:r>
    </w:p>
    <w:p w14:paraId="6D0D9C11"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14"/>
          <w:szCs w:val="14"/>
          <w:lang w:val="en-US" w:eastAsia="nl-NL"/>
        </w:rPr>
        <w:t xml:space="preserve">87 </w:t>
      </w:r>
      <w:proofErr w:type="spellStart"/>
      <w:proofErr w:type="gramStart"/>
      <w:r w:rsidRPr="002854ED">
        <w:rPr>
          <w:rFonts w:ascii="Arial" w:eastAsia="Times New Roman" w:hAnsi="Arial" w:cs="Arial"/>
          <w:color w:val="5E5E5E"/>
          <w:sz w:val="22"/>
          <w:szCs w:val="22"/>
          <w:lang w:val="en-US" w:eastAsia="nl-NL"/>
        </w:rPr>
        <w:t>ToS;DR</w:t>
      </w:r>
      <w:proofErr w:type="spellEnd"/>
      <w:proofErr w:type="gramEnd"/>
      <w:r w:rsidRPr="002854ED">
        <w:rPr>
          <w:rFonts w:ascii="Arial" w:eastAsia="Times New Roman" w:hAnsi="Arial" w:cs="Arial"/>
          <w:color w:val="5E5E5E"/>
          <w:sz w:val="22"/>
          <w:szCs w:val="22"/>
          <w:lang w:val="en-US" w:eastAsia="nl-NL"/>
        </w:rPr>
        <w:t xml:space="preserve"> Team, “Terms of Service; Didn’t Read,” Terms of Service; Didn’t Read, 2019, </w:t>
      </w:r>
      <w:r w:rsidRPr="002854ED">
        <w:rPr>
          <w:rFonts w:ascii="Arial" w:eastAsia="Times New Roman" w:hAnsi="Arial" w:cs="Arial"/>
          <w:color w:val="0076BA"/>
          <w:sz w:val="22"/>
          <w:szCs w:val="22"/>
          <w:lang w:val="en-US" w:eastAsia="nl-NL"/>
        </w:rPr>
        <w:t>https:// tosdr.org/</w:t>
      </w:r>
      <w:r w:rsidRPr="002854ED">
        <w:rPr>
          <w:rFonts w:ascii="Arial" w:eastAsia="Times New Roman" w:hAnsi="Arial" w:cs="Arial"/>
          <w:color w:val="5E5E5E"/>
          <w:sz w:val="22"/>
          <w:szCs w:val="22"/>
          <w:lang w:val="en-US" w:eastAsia="nl-NL"/>
        </w:rPr>
        <w:t>.</w:t>
      </w:r>
    </w:p>
    <w:p w14:paraId="3E293349" w14:textId="77777777" w:rsidR="002854ED" w:rsidRPr="002854ED" w:rsidRDefault="002854ED" w:rsidP="002854ED">
      <w:pPr>
        <w:shd w:val="clear" w:color="auto" w:fill="FFFFFF"/>
        <w:rPr>
          <w:rFonts w:ascii="Times New Roman" w:eastAsia="Times New Roman" w:hAnsi="Times New Roman" w:cs="Times New Roman"/>
          <w:color w:val="000000"/>
          <w:lang w:val="en-US" w:eastAsia="nl-NL"/>
        </w:rPr>
      </w:pPr>
      <w:r w:rsidRPr="002854ED">
        <w:rPr>
          <w:rFonts w:ascii="Arial" w:eastAsia="Times New Roman" w:hAnsi="Arial" w:cs="Arial"/>
          <w:color w:val="000000"/>
          <w:sz w:val="22"/>
          <w:szCs w:val="22"/>
          <w:lang w:val="en-US" w:eastAsia="nl-NL"/>
        </w:rPr>
        <w:t>      </w:t>
      </w:r>
    </w:p>
    <w:p w14:paraId="3D7F2D57" w14:textId="77777777" w:rsidR="002854ED" w:rsidRPr="002854ED" w:rsidRDefault="002854ED" w:rsidP="002854ED">
      <w:pPr>
        <w:spacing w:after="240"/>
        <w:rPr>
          <w:rFonts w:ascii="Times New Roman" w:eastAsia="Times New Roman" w:hAnsi="Times New Roman" w:cs="Times New Roman"/>
          <w:lang w:val="en-US" w:eastAsia="nl-NL"/>
        </w:rPr>
      </w:pPr>
    </w:p>
    <w:p w14:paraId="44F9312D" w14:textId="77777777" w:rsidR="002854ED" w:rsidRPr="002854ED" w:rsidRDefault="002854ED">
      <w:pPr>
        <w:rPr>
          <w:lang w:val="en-US"/>
        </w:rPr>
      </w:pPr>
    </w:p>
    <w:sectPr w:rsidR="002854ED" w:rsidRPr="002854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loë Arkenbout" w:date="2022-03-15T14:39:00Z" w:initials="CA">
    <w:p w14:paraId="364E128E" w14:textId="3142CF45" w:rsidR="001263AF" w:rsidRPr="001263AF" w:rsidRDefault="001263AF">
      <w:pPr>
        <w:pStyle w:val="Tekstopmerking"/>
        <w:rPr>
          <w:lang w:val="en-US"/>
        </w:rPr>
      </w:pPr>
      <w:r>
        <w:rPr>
          <w:rStyle w:val="Verwijzingopmerking"/>
        </w:rPr>
        <w:annotationRef/>
      </w:r>
      <w:r w:rsidRPr="001263AF">
        <w:rPr>
          <w:lang w:val="en-US"/>
        </w:rPr>
        <w:t>I deleted the su</w:t>
      </w:r>
      <w:r>
        <w:rPr>
          <w:lang w:val="en-US"/>
        </w:rPr>
        <w:t xml:space="preserve">mmary here, that’s not needed at INC, we prefer a snappy intro and just telling us. I’m not even sure we need this intro. What do you think? I kind of like the text starting with the paragraph below. </w:t>
      </w:r>
    </w:p>
  </w:comment>
  <w:comment w:id="19" w:author="Chloë Arkenbout" w:date="2022-03-15T14:18:00Z" w:initials="CA">
    <w:p w14:paraId="2DB0D4D0" w14:textId="4ABDACC6" w:rsidR="00CE7384" w:rsidRPr="001263AF" w:rsidRDefault="00CE7384">
      <w:pPr>
        <w:pStyle w:val="Tekstopmerking"/>
        <w:rPr>
          <w:lang w:val="en-US"/>
        </w:rPr>
      </w:pPr>
      <w:r>
        <w:rPr>
          <w:rStyle w:val="Verwijzingopmerking"/>
        </w:rPr>
        <w:annotationRef/>
      </w:r>
      <w:r w:rsidRPr="001263AF">
        <w:rPr>
          <w:lang w:val="en-US"/>
        </w:rPr>
        <w:t>URL?</w:t>
      </w:r>
    </w:p>
  </w:comment>
  <w:comment w:id="20" w:author="Chloë Arkenbout" w:date="2022-03-15T14:18:00Z" w:initials="CA">
    <w:p w14:paraId="699A14E0" w14:textId="1101C966" w:rsidR="00CE7384" w:rsidRPr="001263AF" w:rsidRDefault="00CE7384">
      <w:pPr>
        <w:pStyle w:val="Tekstopmerking"/>
        <w:rPr>
          <w:lang w:val="en-US"/>
        </w:rPr>
      </w:pPr>
      <w:r>
        <w:rPr>
          <w:rStyle w:val="Verwijzingopmerking"/>
        </w:rPr>
        <w:annotationRef/>
      </w:r>
      <w:r w:rsidRPr="001263AF">
        <w:rPr>
          <w:lang w:val="en-US"/>
        </w:rPr>
        <w:t>URL?</w:t>
      </w:r>
    </w:p>
  </w:comment>
  <w:comment w:id="23" w:author="Chloë Arkenbout" w:date="2022-03-15T14:23:00Z" w:initials="CA">
    <w:p w14:paraId="264C568A" w14:textId="39972EBA" w:rsidR="008350EF" w:rsidRPr="008350EF" w:rsidRDefault="008350EF">
      <w:pPr>
        <w:pStyle w:val="Tekstopmerking"/>
        <w:rPr>
          <w:lang w:val="en-US"/>
        </w:rPr>
      </w:pPr>
      <w:r>
        <w:rPr>
          <w:rStyle w:val="Verwijzingopmerking"/>
        </w:rPr>
        <w:annotationRef/>
      </w:r>
      <w:r w:rsidRPr="008350EF">
        <w:rPr>
          <w:lang w:val="en-US"/>
        </w:rPr>
        <w:t>Could you add the references to digital sources (online article</w:t>
      </w:r>
      <w:r>
        <w:rPr>
          <w:lang w:val="en-US"/>
        </w:rPr>
        <w:t xml:space="preserve">s, videos etc.) in the text itself? </w:t>
      </w:r>
      <w:r w:rsidRPr="008350EF">
        <w:rPr>
          <w:lang w:val="en-US"/>
        </w:rPr>
        <w:sym w:font="Wingdings" w:char="F04A"/>
      </w:r>
      <w:r>
        <w:rPr>
          <w:lang w:val="en-US"/>
        </w:rPr>
        <w:t xml:space="preserve"> We can keep the other references in there and put them all at the end of the text – our intern will make sure it’s formatted correctly. </w:t>
      </w:r>
    </w:p>
  </w:comment>
  <w:comment w:id="26" w:author="Chloë Arkenbout" w:date="2022-03-15T14:30:00Z" w:initials="CA">
    <w:p w14:paraId="7038B3BA" w14:textId="360437E4" w:rsidR="001263AF" w:rsidRPr="001263AF" w:rsidRDefault="001263AF">
      <w:pPr>
        <w:pStyle w:val="Tekstopmerking"/>
        <w:rPr>
          <w:lang w:val="en-US"/>
        </w:rPr>
      </w:pPr>
      <w:r>
        <w:rPr>
          <w:rStyle w:val="Verwijzingopmerking"/>
        </w:rPr>
        <w:annotationRef/>
      </w:r>
      <w:r w:rsidRPr="001263AF">
        <w:rPr>
          <w:lang w:val="en-US"/>
        </w:rPr>
        <w:t xml:space="preserve">Add URL please, instead of the footnote </w:t>
      </w:r>
      <w:r>
        <w:sym w:font="Wingdings" w:char="F04A"/>
      </w:r>
      <w:r w:rsidRPr="001263AF">
        <w:rPr>
          <w:lang w:val="en-US"/>
        </w:rPr>
        <w:t xml:space="preserve"> Not going to men</w:t>
      </w:r>
      <w:r>
        <w:rPr>
          <w:lang w:val="en-US"/>
        </w:rPr>
        <w:t>tion it throughout the rest of the text, but please do so everywhere else, where it’s possible.</w:t>
      </w:r>
    </w:p>
  </w:comment>
  <w:comment w:id="29" w:author="Chloë Arkenbout" w:date="2022-03-15T14:39:00Z" w:initials="CA">
    <w:p w14:paraId="3A664311" w14:textId="6292D6FA" w:rsidR="001263AF" w:rsidRDefault="001263AF">
      <w:pPr>
        <w:pStyle w:val="Tekstopmerking"/>
      </w:pPr>
      <w:r>
        <w:rPr>
          <w:rStyle w:val="Verwijzingopmerking"/>
        </w:rPr>
        <w:annotationRef/>
      </w:r>
      <w:r>
        <w:t>Perfect</w:t>
      </w:r>
    </w:p>
  </w:comment>
  <w:comment w:id="41" w:author="Chloë Arkenbout" w:date="2022-03-15T14:54:00Z" w:initials="CA">
    <w:p w14:paraId="5591A863" w14:textId="46FBB442" w:rsidR="00EF783F" w:rsidRDefault="00EF783F">
      <w:pPr>
        <w:pStyle w:val="Tekstopmerking"/>
      </w:pPr>
      <w:r>
        <w:rPr>
          <w:rStyle w:val="Verwijzingopmerking"/>
        </w:rPr>
        <w:annotationRef/>
      </w:r>
      <w:r>
        <w:t xml:space="preserve">Love </w:t>
      </w:r>
      <w:proofErr w:type="spellStart"/>
      <w:r>
        <w:t>this</w:t>
      </w:r>
      <w:proofErr w:type="spellEnd"/>
      <w:r>
        <w:t>!</w:t>
      </w:r>
    </w:p>
  </w:comment>
  <w:comment w:id="42" w:author="Chloë Arkenbout" w:date="2022-03-15T15:29:00Z" w:initials="CA">
    <w:p w14:paraId="74B7FCB3" w14:textId="62939014" w:rsidR="00AD5BD3" w:rsidRPr="00AD5BD3" w:rsidRDefault="00AD5BD3">
      <w:pPr>
        <w:pStyle w:val="Tekstopmerking"/>
        <w:rPr>
          <w:lang w:val="en-US"/>
        </w:rPr>
      </w:pPr>
      <w:r>
        <w:rPr>
          <w:rStyle w:val="Verwijzingopmerking"/>
        </w:rPr>
        <w:annotationRef/>
      </w:r>
      <w:r w:rsidRPr="00AD5BD3">
        <w:rPr>
          <w:lang w:val="en-US"/>
        </w:rPr>
        <w:t>Would be great if you have an image of this</w:t>
      </w:r>
    </w:p>
  </w:comment>
  <w:comment w:id="47" w:author="Chloë Arkenbout" w:date="2022-03-15T15:46:00Z" w:initials="CA">
    <w:p w14:paraId="76971716" w14:textId="2B3CE047" w:rsidR="00E615E6" w:rsidRPr="00E615E6" w:rsidRDefault="00E615E6">
      <w:pPr>
        <w:pStyle w:val="Tekstopmerking"/>
        <w:rPr>
          <w:lang w:val="en-US"/>
        </w:rPr>
      </w:pPr>
      <w:r>
        <w:rPr>
          <w:rStyle w:val="Verwijzingopmerking"/>
        </w:rPr>
        <w:annotationRef/>
      </w:r>
      <w:r w:rsidRPr="00E615E6">
        <w:rPr>
          <w:lang w:val="en-US"/>
        </w:rPr>
        <w:t xml:space="preserve">Great. Really enjoying it so far. </w:t>
      </w:r>
    </w:p>
  </w:comment>
  <w:comment w:id="52" w:author="Chloë Arkenbout" w:date="2022-03-15T17:28:00Z" w:initials="CA">
    <w:p w14:paraId="21A28D2A" w14:textId="582EF4D8" w:rsidR="00495C1E" w:rsidRPr="00495C1E" w:rsidRDefault="00495C1E">
      <w:pPr>
        <w:pStyle w:val="Tekstopmerking"/>
        <w:rPr>
          <w:lang w:val="en-US"/>
        </w:rPr>
      </w:pPr>
      <w:r>
        <w:rPr>
          <w:rStyle w:val="Verwijzingopmerking"/>
        </w:rPr>
        <w:annotationRef/>
      </w:r>
      <w:r w:rsidRPr="00495C1E">
        <w:rPr>
          <w:lang w:val="en-US"/>
        </w:rPr>
        <w:t>Something went wrong here with the word thing</w:t>
      </w:r>
      <w:r>
        <w:rPr>
          <w:lang w:val="en-US"/>
        </w:rPr>
        <w:t>, what was happening here?</w:t>
      </w:r>
    </w:p>
  </w:comment>
  <w:comment w:id="60" w:author="Chloë Arkenbout" w:date="2022-03-15T17:36:00Z" w:initials="CA">
    <w:p w14:paraId="3EFEC46F" w14:textId="5F1DA0FB" w:rsidR="0031766A" w:rsidRDefault="0031766A">
      <w:pPr>
        <w:pStyle w:val="Tekstopmerking"/>
      </w:pPr>
      <w:r>
        <w:rPr>
          <w:rStyle w:val="Verwijzingopmerking"/>
        </w:rPr>
        <w:annotationRef/>
      </w:r>
      <w:proofErr w:type="spellStart"/>
      <w:proofErr w:type="gramStart"/>
      <w:r>
        <w:t>yesss</w:t>
      </w:r>
      <w:proofErr w:type="spellEnd"/>
      <w:proofErr w:type="gramEnd"/>
    </w:p>
  </w:comment>
  <w:comment w:id="62" w:author="Chloë Arkenbout" w:date="2022-03-15T17:36:00Z" w:initials="CA">
    <w:p w14:paraId="38E0C20F" w14:textId="369ADDCF" w:rsidR="00396F71" w:rsidRPr="00396F71" w:rsidRDefault="00396F71">
      <w:pPr>
        <w:pStyle w:val="Tekstopmerking"/>
        <w:rPr>
          <w:lang w:val="en-US"/>
        </w:rPr>
      </w:pPr>
      <w:r>
        <w:rPr>
          <w:rStyle w:val="Verwijzingopmerking"/>
        </w:rPr>
        <w:annotationRef/>
      </w:r>
      <w:r w:rsidRPr="00396F71">
        <w:rPr>
          <w:lang w:val="en-US"/>
        </w:rPr>
        <w:t>this is another word mess maybe?</w:t>
      </w:r>
      <w:r>
        <w:rPr>
          <w:lang w:val="en-US"/>
        </w:rPr>
        <w:t xml:space="preserve"> What was supposed to be here? </w:t>
      </w:r>
    </w:p>
  </w:comment>
  <w:comment w:id="80" w:author="Chloë Arkenbout" w:date="2022-03-15T17:41:00Z" w:initials="CA">
    <w:p w14:paraId="6A00FC81" w14:textId="206EEC3F" w:rsidR="007B7374" w:rsidRPr="007B7374" w:rsidRDefault="007B7374">
      <w:pPr>
        <w:pStyle w:val="Tekstopmerking"/>
        <w:rPr>
          <w:lang w:val="en-US"/>
        </w:rPr>
      </w:pPr>
      <w:r>
        <w:rPr>
          <w:rStyle w:val="Verwijzingopmerking"/>
        </w:rPr>
        <w:annotationRef/>
      </w:r>
      <w:r w:rsidRPr="007B7374">
        <w:rPr>
          <w:lang w:val="en-US"/>
        </w:rPr>
        <w:t>Your writing is really good, my compliments</w:t>
      </w:r>
    </w:p>
  </w:comment>
  <w:comment w:id="90" w:author="Chloë Arkenbout" w:date="2022-03-15T17:44:00Z" w:initials="CA">
    <w:p w14:paraId="6920AE0A" w14:textId="0F2B154D" w:rsidR="00A87E30" w:rsidRDefault="00A87E30">
      <w:pPr>
        <w:pStyle w:val="Tekstopmerking"/>
      </w:pPr>
      <w:r>
        <w:rPr>
          <w:rStyle w:val="Verwijzingopmerking"/>
        </w:rPr>
        <w:annotationRef/>
      </w:r>
      <w:r>
        <w:t>!</w:t>
      </w:r>
    </w:p>
  </w:comment>
  <w:comment w:id="142" w:author="Chloë Arkenbout" w:date="2022-03-17T14:34:00Z" w:initials="CA">
    <w:p w14:paraId="2AD4F8EB" w14:textId="6A220391" w:rsidR="005C7D17" w:rsidRDefault="005C7D17">
      <w:pPr>
        <w:pStyle w:val="Tekstopmerking"/>
      </w:pPr>
      <w:r>
        <w:rPr>
          <w:rStyle w:val="Verwijzingopmerking"/>
        </w:rPr>
        <w:annotationRef/>
      </w:r>
      <w:r>
        <w:t xml:space="preserve">Love </w:t>
      </w:r>
      <w:proofErr w:type="spellStart"/>
      <w:r>
        <w:t>this</w:t>
      </w:r>
      <w:proofErr w:type="spellEnd"/>
      <w:r>
        <w:t>!</w:t>
      </w:r>
    </w:p>
  </w:comment>
  <w:comment w:id="144" w:author="Chloë Arkenbout" w:date="2022-03-17T14:37:00Z" w:initials="CA">
    <w:p w14:paraId="20E815E9" w14:textId="32547D86" w:rsidR="004F3547" w:rsidRPr="004F3547" w:rsidRDefault="004F3547">
      <w:pPr>
        <w:pStyle w:val="Tekstopmerking"/>
        <w:rPr>
          <w:lang w:val="en-US"/>
        </w:rPr>
      </w:pPr>
      <w:r>
        <w:rPr>
          <w:rStyle w:val="Verwijzingopmerking"/>
        </w:rPr>
        <w:annotationRef/>
      </w:r>
      <w:r w:rsidRPr="004F3547">
        <w:rPr>
          <w:lang w:val="en-US"/>
        </w:rPr>
        <w:t xml:space="preserve">Should there be a space here or is this the </w:t>
      </w:r>
      <w:r>
        <w:rPr>
          <w:lang w:val="en-US"/>
        </w:rPr>
        <w:t>way it’s spelled?</w:t>
      </w:r>
    </w:p>
  </w:comment>
  <w:comment w:id="159" w:author="Chloë Arkenbout" w:date="2022-03-17T14:51:00Z" w:initials="CA">
    <w:p w14:paraId="35CC2339" w14:textId="74EDA97B" w:rsidR="00E61719" w:rsidRDefault="00E61719">
      <w:pPr>
        <w:pStyle w:val="Tekstopmerking"/>
      </w:pPr>
      <w:r>
        <w:rPr>
          <w:rStyle w:val="Verwijzingopmerking"/>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4E128E" w15:done="0"/>
  <w15:commentEx w15:paraId="2DB0D4D0" w15:done="0"/>
  <w15:commentEx w15:paraId="699A14E0" w15:done="0"/>
  <w15:commentEx w15:paraId="264C568A" w15:done="0"/>
  <w15:commentEx w15:paraId="7038B3BA" w15:done="0"/>
  <w15:commentEx w15:paraId="3A664311" w15:done="0"/>
  <w15:commentEx w15:paraId="5591A863" w15:done="0"/>
  <w15:commentEx w15:paraId="74B7FCB3" w15:done="0"/>
  <w15:commentEx w15:paraId="76971716" w15:done="0"/>
  <w15:commentEx w15:paraId="21A28D2A" w15:done="0"/>
  <w15:commentEx w15:paraId="3EFEC46F" w15:done="0"/>
  <w15:commentEx w15:paraId="38E0C20F" w15:done="0"/>
  <w15:commentEx w15:paraId="6A00FC81" w15:done="0"/>
  <w15:commentEx w15:paraId="6920AE0A" w15:done="0"/>
  <w15:commentEx w15:paraId="2AD4F8EB" w15:done="0"/>
  <w15:commentEx w15:paraId="20E815E9" w15:done="0"/>
  <w15:commentEx w15:paraId="35CC23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B23A9" w16cex:dateUtc="2022-03-15T13:39:00Z"/>
  <w16cex:commentExtensible w16cex:durableId="25DB1EA3" w16cex:dateUtc="2022-03-15T13:18:00Z"/>
  <w16cex:commentExtensible w16cex:durableId="25DB1EB1" w16cex:dateUtc="2022-03-15T13:18:00Z"/>
  <w16cex:commentExtensible w16cex:durableId="25DB1FED" w16cex:dateUtc="2022-03-15T13:23:00Z"/>
  <w16cex:commentExtensible w16cex:durableId="25DB219F" w16cex:dateUtc="2022-03-15T13:30:00Z"/>
  <w16cex:commentExtensible w16cex:durableId="25DB238D" w16cex:dateUtc="2022-03-15T13:39:00Z"/>
  <w16cex:commentExtensible w16cex:durableId="25DB2719" w16cex:dateUtc="2022-03-15T13:54:00Z"/>
  <w16cex:commentExtensible w16cex:durableId="25DB2F3E" w16cex:dateUtc="2022-03-15T14:29:00Z"/>
  <w16cex:commentExtensible w16cex:durableId="25DB334E" w16cex:dateUtc="2022-03-15T14:46:00Z"/>
  <w16cex:commentExtensible w16cex:durableId="25DB4B46" w16cex:dateUtc="2022-03-15T16:28:00Z"/>
  <w16cex:commentExtensible w16cex:durableId="25DB4D09" w16cex:dateUtc="2022-03-15T16:36:00Z"/>
  <w16cex:commentExtensible w16cex:durableId="25DB4D1D" w16cex:dateUtc="2022-03-15T16:36:00Z"/>
  <w16cex:commentExtensible w16cex:durableId="25DB4E3F" w16cex:dateUtc="2022-03-15T16:41:00Z"/>
  <w16cex:commentExtensible w16cex:durableId="25DB4F07" w16cex:dateUtc="2022-03-15T16:44:00Z"/>
  <w16cex:commentExtensible w16cex:durableId="25DDC55D" w16cex:dateUtc="2022-03-17T13:34:00Z"/>
  <w16cex:commentExtensible w16cex:durableId="25DDC61A" w16cex:dateUtc="2022-03-17T13:37:00Z"/>
  <w16cex:commentExtensible w16cex:durableId="25DDC96C" w16cex:dateUtc="2022-03-17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4E128E" w16cid:durableId="25DB23A9"/>
  <w16cid:commentId w16cid:paraId="2DB0D4D0" w16cid:durableId="25DB1EA3"/>
  <w16cid:commentId w16cid:paraId="699A14E0" w16cid:durableId="25DB1EB1"/>
  <w16cid:commentId w16cid:paraId="264C568A" w16cid:durableId="25DB1FED"/>
  <w16cid:commentId w16cid:paraId="7038B3BA" w16cid:durableId="25DB219F"/>
  <w16cid:commentId w16cid:paraId="3A664311" w16cid:durableId="25DB238D"/>
  <w16cid:commentId w16cid:paraId="5591A863" w16cid:durableId="25DB2719"/>
  <w16cid:commentId w16cid:paraId="74B7FCB3" w16cid:durableId="25DB2F3E"/>
  <w16cid:commentId w16cid:paraId="76971716" w16cid:durableId="25DB334E"/>
  <w16cid:commentId w16cid:paraId="21A28D2A" w16cid:durableId="25DB4B46"/>
  <w16cid:commentId w16cid:paraId="3EFEC46F" w16cid:durableId="25DB4D09"/>
  <w16cid:commentId w16cid:paraId="38E0C20F" w16cid:durableId="25DB4D1D"/>
  <w16cid:commentId w16cid:paraId="6A00FC81" w16cid:durableId="25DB4E3F"/>
  <w16cid:commentId w16cid:paraId="6920AE0A" w16cid:durableId="25DB4F07"/>
  <w16cid:commentId w16cid:paraId="2AD4F8EB" w16cid:durableId="25DDC55D"/>
  <w16cid:commentId w16cid:paraId="20E815E9" w16cid:durableId="25DDC61A"/>
  <w16cid:commentId w16cid:paraId="35CC2339" w16cid:durableId="25DDC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4F4D"/>
    <w:multiLevelType w:val="multilevel"/>
    <w:tmpl w:val="E89EB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D5845"/>
    <w:multiLevelType w:val="multilevel"/>
    <w:tmpl w:val="0AA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101CE"/>
    <w:multiLevelType w:val="multilevel"/>
    <w:tmpl w:val="F30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63FD6"/>
    <w:multiLevelType w:val="multilevel"/>
    <w:tmpl w:val="6DC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loë Arkenbout">
    <w15:presenceInfo w15:providerId="AD" w15:userId="S::c.c.arkenbout@hva.nl::01272657-95fd-4f27-902c-b02ab0e20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ED"/>
    <w:rsid w:val="00100DA3"/>
    <w:rsid w:val="001263AF"/>
    <w:rsid w:val="001B7580"/>
    <w:rsid w:val="001D0435"/>
    <w:rsid w:val="00274467"/>
    <w:rsid w:val="002854ED"/>
    <w:rsid w:val="002A1AB6"/>
    <w:rsid w:val="002D4275"/>
    <w:rsid w:val="0031766A"/>
    <w:rsid w:val="00396F71"/>
    <w:rsid w:val="003A7C37"/>
    <w:rsid w:val="003B3BE3"/>
    <w:rsid w:val="00445445"/>
    <w:rsid w:val="00487C44"/>
    <w:rsid w:val="00495C1E"/>
    <w:rsid w:val="004F3547"/>
    <w:rsid w:val="00521BFF"/>
    <w:rsid w:val="005C7D17"/>
    <w:rsid w:val="00607C7A"/>
    <w:rsid w:val="006F7142"/>
    <w:rsid w:val="00734E68"/>
    <w:rsid w:val="00762BD4"/>
    <w:rsid w:val="00774496"/>
    <w:rsid w:val="007A29BF"/>
    <w:rsid w:val="007B7374"/>
    <w:rsid w:val="008350EF"/>
    <w:rsid w:val="0088666A"/>
    <w:rsid w:val="008866CF"/>
    <w:rsid w:val="0089235E"/>
    <w:rsid w:val="008A4DEC"/>
    <w:rsid w:val="008C1595"/>
    <w:rsid w:val="009B2BA5"/>
    <w:rsid w:val="009B3355"/>
    <w:rsid w:val="009D1472"/>
    <w:rsid w:val="00A4665F"/>
    <w:rsid w:val="00A57DCA"/>
    <w:rsid w:val="00A87E30"/>
    <w:rsid w:val="00AD27AA"/>
    <w:rsid w:val="00AD5BD3"/>
    <w:rsid w:val="00AF0678"/>
    <w:rsid w:val="00B07364"/>
    <w:rsid w:val="00B1239A"/>
    <w:rsid w:val="00BE0F23"/>
    <w:rsid w:val="00C21CD3"/>
    <w:rsid w:val="00CA6B05"/>
    <w:rsid w:val="00CE7384"/>
    <w:rsid w:val="00CF5A64"/>
    <w:rsid w:val="00DF3ADD"/>
    <w:rsid w:val="00E615E6"/>
    <w:rsid w:val="00E61719"/>
    <w:rsid w:val="00EF783F"/>
    <w:rsid w:val="00F13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94ED759"/>
  <w15:chartTrackingRefBased/>
  <w15:docId w15:val="{12BCF1B3-6BAE-9E4B-97C0-912E7FB2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rsid w:val="002854ED"/>
    <w:pPr>
      <w:spacing w:before="100" w:beforeAutospacing="1" w:after="100" w:afterAutospacing="1"/>
    </w:pPr>
    <w:rPr>
      <w:rFonts w:ascii="Times New Roman" w:eastAsia="Times New Roman" w:hAnsi="Times New Roman" w:cs="Times New Roman"/>
      <w:lang w:eastAsia="nl-NL"/>
    </w:rPr>
  </w:style>
  <w:style w:type="paragraph" w:styleId="Normaalweb">
    <w:name w:val="Normal (Web)"/>
    <w:basedOn w:val="Standaard"/>
    <w:uiPriority w:val="99"/>
    <w:semiHidden/>
    <w:unhideWhenUsed/>
    <w:rsid w:val="002854ED"/>
    <w:pPr>
      <w:spacing w:before="100" w:beforeAutospacing="1" w:after="100" w:afterAutospacing="1"/>
    </w:pPr>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CE738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E7384"/>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CE7384"/>
    <w:rPr>
      <w:sz w:val="16"/>
      <w:szCs w:val="16"/>
    </w:rPr>
  </w:style>
  <w:style w:type="paragraph" w:styleId="Tekstopmerking">
    <w:name w:val="annotation text"/>
    <w:basedOn w:val="Standaard"/>
    <w:link w:val="TekstopmerkingChar"/>
    <w:uiPriority w:val="99"/>
    <w:semiHidden/>
    <w:unhideWhenUsed/>
    <w:rsid w:val="00CE7384"/>
    <w:rPr>
      <w:sz w:val="20"/>
      <w:szCs w:val="20"/>
    </w:rPr>
  </w:style>
  <w:style w:type="character" w:customStyle="1" w:styleId="TekstopmerkingChar">
    <w:name w:val="Tekst opmerking Char"/>
    <w:basedOn w:val="Standaardalinea-lettertype"/>
    <w:link w:val="Tekstopmerking"/>
    <w:uiPriority w:val="99"/>
    <w:semiHidden/>
    <w:rsid w:val="00CE7384"/>
    <w:rPr>
      <w:sz w:val="20"/>
      <w:szCs w:val="20"/>
    </w:rPr>
  </w:style>
  <w:style w:type="paragraph" w:styleId="Onderwerpvanopmerking">
    <w:name w:val="annotation subject"/>
    <w:basedOn w:val="Tekstopmerking"/>
    <w:next w:val="Tekstopmerking"/>
    <w:link w:val="OnderwerpvanopmerkingChar"/>
    <w:uiPriority w:val="99"/>
    <w:semiHidden/>
    <w:unhideWhenUsed/>
    <w:rsid w:val="00CE7384"/>
    <w:rPr>
      <w:b/>
      <w:bCs/>
    </w:rPr>
  </w:style>
  <w:style w:type="character" w:customStyle="1" w:styleId="OnderwerpvanopmerkingChar">
    <w:name w:val="Onderwerp van opmerking Char"/>
    <w:basedOn w:val="TekstopmerkingChar"/>
    <w:link w:val="Onderwerpvanopmerking"/>
    <w:uiPriority w:val="99"/>
    <w:semiHidden/>
    <w:rsid w:val="00CE73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0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8275</Words>
  <Characters>45518</Characters>
  <Application>Microsoft Office Word</Application>
  <DocSecurity>0</DocSecurity>
  <Lines>379</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2</cp:revision>
  <dcterms:created xsi:type="dcterms:W3CDTF">2022-03-17T14:11:00Z</dcterms:created>
  <dcterms:modified xsi:type="dcterms:W3CDTF">2022-03-17T14:11:00Z</dcterms:modified>
</cp:coreProperties>
</file>